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D6BCA" w14:textId="67D7743F" w:rsidR="005F02EF" w:rsidRPr="005F02EF" w:rsidRDefault="005F02EF" w:rsidP="005F02EF">
      <w:pPr>
        <w:shd w:val="clear" w:color="auto" w:fill="FFFFFF"/>
        <w:spacing w:before="300" w:line="240" w:lineRule="atLeast"/>
        <w:outlineLvl w:val="1"/>
        <w:rPr>
          <w:rFonts w:ascii="Arial" w:eastAsia="Times New Roman" w:hAnsi="Arial" w:cs="Arial"/>
          <w:color w:val="000000"/>
          <w:sz w:val="30"/>
          <w:szCs w:val="30"/>
          <w:lang w:val="en-CA"/>
        </w:rPr>
      </w:pPr>
      <w:r w:rsidRPr="005F02EF">
        <w:rPr>
          <w:rFonts w:ascii="Arial" w:eastAsia="Times New Roman" w:hAnsi="Arial" w:cs="Arial"/>
          <w:color w:val="000000"/>
          <w:sz w:val="30"/>
          <w:szCs w:val="30"/>
          <w:lang w:val="en-CA"/>
        </w:rPr>
        <w:t>7. Adding context to published</w:t>
      </w:r>
      <w:r>
        <w:rPr>
          <w:rFonts w:ascii="Arial" w:eastAsia="Times New Roman" w:hAnsi="Arial" w:cs="Arial"/>
          <w:color w:val="000000"/>
          <w:sz w:val="30"/>
          <w:szCs w:val="30"/>
          <w:lang w:val="en-CA"/>
        </w:rPr>
        <w:t xml:space="preserve"> </w:t>
      </w:r>
      <w:r w:rsidRPr="005F02EF">
        <w:rPr>
          <w:rFonts w:ascii="Arial" w:eastAsia="Times New Roman" w:hAnsi="Arial" w:cs="Arial"/>
          <w:color w:val="000000"/>
          <w:sz w:val="30"/>
          <w:szCs w:val="30"/>
          <w:lang w:val="en-CA"/>
        </w:rPr>
        <w:t>messages (</w:t>
      </w:r>
      <w:r>
        <w:rPr>
          <w:rFonts w:ascii="Arial" w:eastAsia="Times New Roman" w:hAnsi="Arial" w:cs="Arial"/>
          <w:color w:val="000000"/>
          <w:sz w:val="30"/>
          <w:szCs w:val="30"/>
          <w:lang w:val="en-CA"/>
        </w:rPr>
        <w:t xml:space="preserve">JMS </w:t>
      </w:r>
      <w:r w:rsidRPr="005F02EF">
        <w:rPr>
          <w:rFonts w:ascii="Arial" w:eastAsia="Times New Roman" w:hAnsi="Arial" w:cs="Arial"/>
          <w:color w:val="000000"/>
          <w:sz w:val="30"/>
          <w:szCs w:val="30"/>
          <w:lang w:val="en-CA"/>
        </w:rPr>
        <w:t>automatic instrumentation)</w:t>
      </w:r>
    </w:p>
    <w:p w14:paraId="62DCE738" w14:textId="77777777" w:rsidR="005F02EF" w:rsidRPr="005F02EF" w:rsidRDefault="005F02EF" w:rsidP="005F02EF">
      <w:pPr>
        <w:shd w:val="clear" w:color="auto" w:fill="FFFFFF"/>
        <w:spacing w:before="300" w:line="240" w:lineRule="atLeast"/>
        <w:outlineLvl w:val="1"/>
        <w:rPr>
          <w:rFonts w:ascii="Roboto" w:eastAsia="Times New Roman" w:hAnsi="Roboto" w:cs="Times New Roman"/>
          <w:color w:val="000000"/>
          <w:sz w:val="30"/>
          <w:szCs w:val="30"/>
          <w:lang w:val="en-CA"/>
        </w:rPr>
      </w:pPr>
      <w:r w:rsidRPr="005F02EF">
        <w:rPr>
          <w:rFonts w:ascii="Roboto" w:eastAsia="Times New Roman" w:hAnsi="Roboto" w:cs="Times New Roman"/>
          <w:color w:val="000000"/>
          <w:sz w:val="30"/>
          <w:szCs w:val="30"/>
          <w:lang w:val="en-CA"/>
        </w:rPr>
        <w:t>Clean-up from previous sections</w:t>
      </w:r>
    </w:p>
    <w:p w14:paraId="4F9F2A15" w14:textId="77777777" w:rsidR="005F02EF" w:rsidRPr="005F02EF" w:rsidRDefault="005F02EF" w:rsidP="005F02EF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  <w:lang w:val="en-CA"/>
        </w:rPr>
      </w:pPr>
      <w:r w:rsidRPr="005F02EF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If there are messages on your queue from previous sections, let's take a moment to delete them.</w:t>
      </w:r>
    </w:p>
    <w:p w14:paraId="281E4032" w14:textId="77777777" w:rsidR="005F02EF" w:rsidRPr="005F02EF" w:rsidRDefault="005F02EF" w:rsidP="005F02E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</w:pPr>
      <w:proofErr w:type="spellStart"/>
      <w:r w:rsidRPr="005F02EF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solbroker</w:t>
      </w:r>
      <w:proofErr w:type="spellEnd"/>
      <w:r w:rsidRPr="005F02EF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(admin)# message-spool message-</w:t>
      </w:r>
      <w:proofErr w:type="spellStart"/>
      <w:r w:rsidRPr="005F02EF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vpn</w:t>
      </w:r>
      <w:proofErr w:type="spellEnd"/>
      <w:r w:rsidRPr="005F02EF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 xml:space="preserve"> default</w:t>
      </w:r>
    </w:p>
    <w:p w14:paraId="2B918C77" w14:textId="77777777" w:rsidR="005F02EF" w:rsidRPr="005F02EF" w:rsidRDefault="005F02EF" w:rsidP="005F02E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</w:pPr>
      <w:proofErr w:type="spellStart"/>
      <w:r w:rsidRPr="005F02EF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solbroker</w:t>
      </w:r>
      <w:proofErr w:type="spellEnd"/>
      <w:r w:rsidRPr="005F02EF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(admin/message-</w:t>
      </w:r>
      <w:proofErr w:type="gramStart"/>
      <w:r w:rsidRPr="005F02EF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spool)#</w:t>
      </w:r>
      <w:proofErr w:type="gramEnd"/>
      <w:r w:rsidRPr="005F02EF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 xml:space="preserve"> delete-messages queue q</w:t>
      </w:r>
    </w:p>
    <w:p w14:paraId="09C683F4" w14:textId="77777777" w:rsidR="005F02EF" w:rsidRPr="005F02EF" w:rsidRDefault="005F02EF" w:rsidP="005F02E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</w:pPr>
      <w:r w:rsidRPr="005F02EF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This will delete all spooled messages in q</w:t>
      </w:r>
    </w:p>
    <w:p w14:paraId="1FC0EF80" w14:textId="77777777" w:rsidR="005F02EF" w:rsidRPr="005F02EF" w:rsidRDefault="005F02EF" w:rsidP="005F02E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</w:pPr>
      <w:r w:rsidRPr="005F02EF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Do you want to continue (y/n)? y</w:t>
      </w:r>
    </w:p>
    <w:p w14:paraId="47B0BC65" w14:textId="7BB9D77C" w:rsidR="005F02EF" w:rsidRPr="005F02EF" w:rsidRDefault="005F02EF" w:rsidP="005F02EF">
      <w:pPr>
        <w:shd w:val="clear" w:color="auto" w:fill="FFFFFF"/>
        <w:spacing w:before="300" w:line="240" w:lineRule="atLeast"/>
        <w:outlineLvl w:val="1"/>
        <w:rPr>
          <w:rFonts w:ascii="Roboto" w:eastAsia="Times New Roman" w:hAnsi="Roboto" w:cs="Times New Roman"/>
          <w:color w:val="000000"/>
          <w:sz w:val="30"/>
          <w:szCs w:val="30"/>
          <w:lang w:val="en-CA"/>
        </w:rPr>
      </w:pPr>
      <w:r w:rsidRPr="005F02EF">
        <w:rPr>
          <w:rFonts w:ascii="Roboto" w:eastAsia="Times New Roman" w:hAnsi="Roboto" w:cs="Times New Roman"/>
          <w:color w:val="000000"/>
          <w:sz w:val="30"/>
          <w:szCs w:val="30"/>
          <w:lang w:val="en-CA"/>
        </w:rPr>
        <w:t xml:space="preserve">Using </w:t>
      </w:r>
      <w:ins w:id="0" w:author="Ragnar Paulson (he/him)" w:date="2022-12-12T16:45:00Z">
        <w:r w:rsidR="005C5321">
          <w:rPr>
            <w:rFonts w:ascii="Roboto" w:eastAsia="Times New Roman" w:hAnsi="Roboto" w:cs="Times New Roman"/>
            <w:color w:val="000000"/>
            <w:sz w:val="30"/>
            <w:szCs w:val="30"/>
            <w:lang w:val="en-CA"/>
          </w:rPr>
          <w:t>solace-publisher</w:t>
        </w:r>
      </w:ins>
      <w:r>
        <w:rPr>
          <w:rFonts w:ascii="Roboto" w:eastAsia="Times New Roman" w:hAnsi="Roboto" w:cs="Times New Roman"/>
          <w:color w:val="000000"/>
          <w:sz w:val="30"/>
          <w:szCs w:val="30"/>
          <w:lang w:val="en-CA"/>
        </w:rPr>
        <w:t xml:space="preserve"> application</w:t>
      </w:r>
      <w:r w:rsidRPr="005F02EF">
        <w:rPr>
          <w:rFonts w:ascii="Roboto" w:eastAsia="Times New Roman" w:hAnsi="Roboto" w:cs="Times New Roman"/>
          <w:color w:val="000000"/>
          <w:sz w:val="30"/>
          <w:szCs w:val="30"/>
          <w:lang w:val="en-CA"/>
        </w:rPr>
        <w:t xml:space="preserve"> with context </w:t>
      </w:r>
      <w:r w:rsidR="009D192D">
        <w:rPr>
          <w:rFonts w:ascii="Roboto" w:eastAsia="Times New Roman" w:hAnsi="Roboto" w:cs="Times New Roman"/>
          <w:color w:val="000000"/>
          <w:sz w:val="30"/>
          <w:szCs w:val="30"/>
          <w:lang w:val="en-CA"/>
        </w:rPr>
        <w:t xml:space="preserve">propagation and </w:t>
      </w:r>
      <w:r w:rsidRPr="005F02EF">
        <w:rPr>
          <w:rFonts w:ascii="Roboto" w:eastAsia="Times New Roman" w:hAnsi="Roboto" w:cs="Times New Roman"/>
          <w:color w:val="000000"/>
          <w:sz w:val="30"/>
          <w:szCs w:val="30"/>
          <w:lang w:val="en-CA"/>
        </w:rPr>
        <w:t>auto-instrumentation</w:t>
      </w:r>
    </w:p>
    <w:p w14:paraId="62383FB0" w14:textId="387351E8" w:rsidR="005F02EF" w:rsidRDefault="005F02EF" w:rsidP="005F02EF">
      <w:pPr>
        <w:shd w:val="clear" w:color="auto" w:fill="FFFFFF"/>
        <w:spacing w:before="100" w:beforeAutospacing="1" w:after="100" w:afterAutospacing="1"/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8EAED"/>
          <w:lang w:val="en-CA"/>
        </w:rPr>
      </w:pPr>
      <w:r w:rsidRPr="005F02EF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This command will launch </w:t>
      </w:r>
      <w:ins w:id="1" w:author="Ragnar Paulson (he/him)" w:date="2022-12-12T16:45:00Z">
        <w:r w:rsidR="005C5321">
          <w:rPr>
            <w:rFonts w:ascii="Roboto" w:eastAsia="Times New Roman" w:hAnsi="Roboto" w:cs="Times New Roman"/>
            <w:color w:val="000000"/>
            <w:sz w:val="21"/>
            <w:szCs w:val="21"/>
            <w:lang w:val="en-CA"/>
          </w:rPr>
          <w:t>the solace-publisher</w:t>
        </w:r>
      </w:ins>
      <w:r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 application</w:t>
      </w:r>
      <w:r w:rsidRPr="005F02EF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 and publish a message as well as push additional context information to the collector. Be sure to update this argument's IP to point to your collector: </w:t>
      </w:r>
      <w:r w:rsidRPr="005F02EF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8EAED"/>
          <w:lang w:val="en-CA"/>
        </w:rPr>
        <w:t>-</w:t>
      </w:r>
      <w:proofErr w:type="spellStart"/>
      <w:proofErr w:type="gramStart"/>
      <w:r w:rsidRPr="005F02EF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8EAED"/>
          <w:lang w:val="en-CA"/>
        </w:rPr>
        <w:t>Dotel.exporter.otlp</w:t>
      </w:r>
      <w:proofErr w:type="gramEnd"/>
      <w:r w:rsidRPr="005F02EF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8EAED"/>
          <w:lang w:val="en-CA"/>
        </w:rPr>
        <w:t>.endpoint</w:t>
      </w:r>
      <w:proofErr w:type="spellEnd"/>
      <w:r w:rsidRPr="005F02EF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8EAED"/>
          <w:lang w:val="en-CA"/>
        </w:rPr>
        <w:t>=http://</w:t>
      </w:r>
      <w:r w:rsidR="009D192D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8EAED"/>
          <w:lang w:val="en-CA"/>
        </w:rPr>
        <w:t>localhost</w:t>
      </w:r>
      <w:r w:rsidRPr="005F02EF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8EAED"/>
          <w:lang w:val="en-CA"/>
        </w:rPr>
        <w:t>:4317</w:t>
      </w:r>
    </w:p>
    <w:p w14:paraId="75BD1900" w14:textId="1FC8B31E" w:rsidR="009D192D" w:rsidRPr="005F02EF" w:rsidRDefault="009D192D" w:rsidP="005F02EF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  <w:lang w:val="en-CA"/>
        </w:rPr>
      </w:pPr>
      <w:r w:rsidRPr="009D192D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Be sure to </w:t>
      </w:r>
      <w:r w:rsidR="00DE578D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replace </w:t>
      </w:r>
      <w:r w:rsidRPr="009D192D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&lt;</w:t>
      </w:r>
      <w:proofErr w:type="spellStart"/>
      <w:r w:rsidRPr="009D192D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absolute_path_to_the_jar_file</w:t>
      </w:r>
      <w:proofErr w:type="spellEnd"/>
      <w:r w:rsidRPr="009D192D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&gt;</w:t>
      </w:r>
      <w:r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 with a</w:t>
      </w:r>
      <w:r w:rsidR="00DE578D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n</w:t>
      </w:r>
      <w:r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 absolute path to the </w:t>
      </w:r>
      <w:proofErr w:type="spellStart"/>
      <w:r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jarfile</w:t>
      </w:r>
      <w:proofErr w:type="spellEnd"/>
      <w:r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 ‘</w:t>
      </w:r>
      <w:r w:rsidR="00DE578D" w:rsidRPr="00DE578D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opentelemetry-javaagent-all.jar</w:t>
      </w:r>
      <w:r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’</w:t>
      </w:r>
      <w:r w:rsidR="00DE578D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 on your machine. There are 2 places in the command where this needs to be done.</w:t>
      </w:r>
    </w:p>
    <w:p w14:paraId="22F02A57" w14:textId="480D5CAE" w:rsidR="009D192D" w:rsidRPr="005F02EF" w:rsidRDefault="005F02EF" w:rsidP="009D192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</w:pPr>
      <w:r w:rsidRPr="005F02EF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[pl89@dev3-166 tracing-</w:t>
      </w:r>
      <w:proofErr w:type="spellStart"/>
      <w:proofErr w:type="gramStart"/>
      <w:r w:rsidR="009D192D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codelab</w:t>
      </w:r>
      <w:proofErr w:type="spellEnd"/>
      <w:r w:rsidRPr="005F02EF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]$</w:t>
      </w:r>
      <w:proofErr w:type="gramEnd"/>
      <w:r w:rsidRPr="005F02EF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 xml:space="preserve"> </w:t>
      </w:r>
    </w:p>
    <w:p w14:paraId="525FBE2E" w14:textId="7459A81F" w:rsidR="009D192D" w:rsidRDefault="009D192D" w:rsidP="005F02E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</w:pPr>
      <w:r w:rsidRPr="009D192D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java -javaagent:&lt;absolute_path_to_the_jar_file&gt;/opentelemetry-javaagent-all.jar -Dotel.javaagent.extensions=&lt;absolute_path_to_the_jar_file&gt;/solace-opentelemetry-jms-integration.jar -</w:t>
      </w:r>
      <w:proofErr w:type="spellStart"/>
      <w:r w:rsidRPr="009D192D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Dotel.propagators</w:t>
      </w:r>
      <w:proofErr w:type="spellEnd"/>
      <w:r w:rsidRPr="009D192D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=</w:t>
      </w:r>
      <w:proofErr w:type="spellStart"/>
      <w:r w:rsidRPr="009D192D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solace_jms_tracecontext</w:t>
      </w:r>
      <w:proofErr w:type="spellEnd"/>
      <w:r w:rsidRPr="009D192D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 xml:space="preserve"> -</w:t>
      </w:r>
      <w:proofErr w:type="spellStart"/>
      <w:r w:rsidRPr="009D192D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Dotel.exporter.otlp.endpoint</w:t>
      </w:r>
      <w:proofErr w:type="spellEnd"/>
      <w:r w:rsidRPr="009D192D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=http://localhost:4317 -</w:t>
      </w:r>
      <w:proofErr w:type="spellStart"/>
      <w:r w:rsidRPr="009D192D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Dotel.traces.exporter</w:t>
      </w:r>
      <w:proofErr w:type="spellEnd"/>
      <w:r w:rsidRPr="009D192D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=</w:t>
      </w:r>
      <w:proofErr w:type="spellStart"/>
      <w:r w:rsidRPr="009D192D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otlp</w:t>
      </w:r>
      <w:proofErr w:type="spellEnd"/>
      <w:r w:rsidRPr="009D192D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 xml:space="preserve"> -</w:t>
      </w:r>
      <w:proofErr w:type="spellStart"/>
      <w:r w:rsidRPr="009D192D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Dotel.metrics.exporter</w:t>
      </w:r>
      <w:proofErr w:type="spellEnd"/>
      <w:r w:rsidRPr="009D192D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=none -</w:t>
      </w:r>
      <w:proofErr w:type="spellStart"/>
      <w:r w:rsidRPr="009D192D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Dotel.instrumentation.jms.enabled</w:t>
      </w:r>
      <w:proofErr w:type="spellEnd"/>
      <w:r w:rsidRPr="009D192D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=true -</w:t>
      </w:r>
      <w:proofErr w:type="spellStart"/>
      <w:r w:rsidRPr="009D192D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Dotel.resource.attributes</w:t>
      </w:r>
      <w:proofErr w:type="spellEnd"/>
      <w:r w:rsidRPr="009D192D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=“service.name=</w:t>
      </w:r>
      <w:proofErr w:type="spellStart"/>
      <w:r w:rsidRPr="009D192D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SolaceJMSPublisher</w:t>
      </w:r>
      <w:proofErr w:type="spellEnd"/>
      <w:r w:rsidRPr="009D192D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” -</w:t>
      </w:r>
      <w:proofErr w:type="spellStart"/>
      <w:r w:rsidRPr="009D192D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Dsolace.host</w:t>
      </w:r>
      <w:proofErr w:type="spellEnd"/>
      <w:r w:rsidRPr="009D192D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=localhost:55557 -</w:t>
      </w:r>
      <w:proofErr w:type="spellStart"/>
      <w:r w:rsidRPr="009D192D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Dsolace.vpn</w:t>
      </w:r>
      <w:proofErr w:type="spellEnd"/>
      <w:r w:rsidRPr="009D192D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=default -</w:t>
      </w:r>
      <w:proofErr w:type="spellStart"/>
      <w:r w:rsidRPr="009D192D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Dsolace.user</w:t>
      </w:r>
      <w:proofErr w:type="spellEnd"/>
      <w:r w:rsidRPr="009D192D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=default -</w:t>
      </w:r>
      <w:proofErr w:type="spellStart"/>
      <w:r w:rsidRPr="009D192D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Dsolace.password</w:t>
      </w:r>
      <w:proofErr w:type="spellEnd"/>
      <w:r w:rsidRPr="009D192D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=default -</w:t>
      </w:r>
      <w:proofErr w:type="spellStart"/>
      <w:r w:rsidRPr="009D192D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Dsolace.topic</w:t>
      </w:r>
      <w:proofErr w:type="spellEnd"/>
      <w:r w:rsidRPr="009D192D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=solace/tracing -jar solace-publisher.jar</w:t>
      </w:r>
    </w:p>
    <w:p w14:paraId="7DBD8959" w14:textId="6B4B1CA8" w:rsidR="009D192D" w:rsidRDefault="009D192D" w:rsidP="005F02E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</w:pPr>
    </w:p>
    <w:p w14:paraId="3B9746A7" w14:textId="77777777" w:rsidR="009D192D" w:rsidRPr="005F02EF" w:rsidRDefault="009D192D" w:rsidP="005F02E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</w:pPr>
    </w:p>
    <w:p w14:paraId="5CDBEE54" w14:textId="7F27BAA4" w:rsidR="005F02EF" w:rsidRDefault="00487B79" w:rsidP="005F02EF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  <w:lang w:val="en-CA"/>
        </w:rPr>
      </w:pPr>
      <w:r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The following</w:t>
      </w:r>
      <w:r w:rsidRPr="005F02EF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 </w:t>
      </w:r>
      <w:r w:rsidR="005F02EF" w:rsidRPr="005F02EF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command will launch </w:t>
      </w:r>
      <w:ins w:id="2" w:author="Ragnar Paulson (he/him)" w:date="2022-12-12T16:55:00Z">
        <w:r>
          <w:rPr>
            <w:rFonts w:ascii="Roboto" w:eastAsia="Times New Roman" w:hAnsi="Roboto" w:cs="Times New Roman"/>
            <w:color w:val="000000"/>
            <w:sz w:val="21"/>
            <w:szCs w:val="21"/>
            <w:lang w:val="en-CA"/>
          </w:rPr>
          <w:t>solace-queue-receiver</w:t>
        </w:r>
      </w:ins>
      <w:r w:rsidR="009D192D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 application</w:t>
      </w:r>
      <w:r w:rsidR="009D192D" w:rsidRPr="005F02EF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 </w:t>
      </w:r>
      <w:r w:rsidR="005F02EF" w:rsidRPr="005F02EF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to consume the message that was just published as well as provide additional context information directly to the collector about this message being consumed.</w:t>
      </w:r>
    </w:p>
    <w:p w14:paraId="5C22B798" w14:textId="44B66C8B" w:rsidR="00DE578D" w:rsidRPr="005F02EF" w:rsidRDefault="00DE578D" w:rsidP="00DE578D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  <w:lang w:val="en-CA"/>
        </w:rPr>
      </w:pPr>
      <w:r w:rsidRPr="009D192D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Be sure </w:t>
      </w:r>
      <w:r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also here </w:t>
      </w:r>
      <w:r w:rsidRPr="009D192D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to </w:t>
      </w:r>
      <w:r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replace </w:t>
      </w:r>
      <w:r w:rsidRPr="009D192D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&lt;</w:t>
      </w:r>
      <w:proofErr w:type="spellStart"/>
      <w:r w:rsidRPr="009D192D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absolute_path_to_the_jar_file</w:t>
      </w:r>
      <w:proofErr w:type="spellEnd"/>
      <w:r w:rsidRPr="009D192D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&gt;</w:t>
      </w:r>
      <w:r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 with an absolute path to the </w:t>
      </w:r>
      <w:proofErr w:type="spellStart"/>
      <w:r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jarfile</w:t>
      </w:r>
      <w:proofErr w:type="spellEnd"/>
      <w:r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 ‘</w:t>
      </w:r>
      <w:r w:rsidRPr="00DE578D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opentelemetry-javaagent-all.jar</w:t>
      </w:r>
      <w:r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’ on your machine. There are 2 places in the command where this needs to be done.</w:t>
      </w:r>
    </w:p>
    <w:p w14:paraId="309AEED6" w14:textId="77777777" w:rsidR="00DE578D" w:rsidRPr="005F02EF" w:rsidRDefault="00DE578D" w:rsidP="005F02EF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  <w:lang w:val="en-CA"/>
        </w:rPr>
      </w:pPr>
    </w:p>
    <w:p w14:paraId="160DE3B2" w14:textId="73B540D2" w:rsidR="005F02EF" w:rsidRDefault="005F02EF" w:rsidP="00327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</w:pPr>
      <w:r w:rsidRPr="005F02EF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[pl89@dev3-166 tracing-</w:t>
      </w:r>
      <w:proofErr w:type="spellStart"/>
      <w:proofErr w:type="gramStart"/>
      <w:r w:rsidR="009D192D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codelab</w:t>
      </w:r>
      <w:proofErr w:type="spellEnd"/>
      <w:r w:rsidRPr="005F02EF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]$</w:t>
      </w:r>
      <w:proofErr w:type="gramEnd"/>
      <w:r w:rsidRPr="005F02EF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 xml:space="preserve"> </w:t>
      </w:r>
    </w:p>
    <w:p w14:paraId="0B84A7A3" w14:textId="79C9CFE0" w:rsidR="00327F39" w:rsidRDefault="00327F39" w:rsidP="00327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</w:pPr>
      <w:r w:rsidRPr="00327F39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java -javaagent:&lt;absolute_path_to_the_jar_file&gt;/opentelemetry-javaagent-all.jar -Dotel.javaagent.extensions=&lt;absolute_path_to_the_jar_file&gt;/solace-opentelemetry-jms-integration.jar -</w:t>
      </w:r>
      <w:proofErr w:type="spellStart"/>
      <w:r w:rsidRPr="00327F39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Dotel.propagators</w:t>
      </w:r>
      <w:proofErr w:type="spellEnd"/>
      <w:r w:rsidRPr="00327F39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=</w:t>
      </w:r>
      <w:proofErr w:type="spellStart"/>
      <w:r w:rsidRPr="00327F39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solace_jms_tracecontext</w:t>
      </w:r>
      <w:proofErr w:type="spellEnd"/>
      <w:r w:rsidRPr="00327F39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 xml:space="preserve"> -</w:t>
      </w:r>
      <w:proofErr w:type="spellStart"/>
      <w:r w:rsidRPr="00327F39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Dotel.traces.exporter</w:t>
      </w:r>
      <w:proofErr w:type="spellEnd"/>
      <w:r w:rsidRPr="00327F39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=</w:t>
      </w:r>
      <w:proofErr w:type="spellStart"/>
      <w:r w:rsidRPr="00327F39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otlp</w:t>
      </w:r>
      <w:proofErr w:type="spellEnd"/>
      <w:r w:rsidRPr="00327F39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 xml:space="preserve"> -</w:t>
      </w:r>
      <w:proofErr w:type="spellStart"/>
      <w:r w:rsidRPr="00327F39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Dotel.metrics.exporter</w:t>
      </w:r>
      <w:proofErr w:type="spellEnd"/>
      <w:r w:rsidRPr="00327F39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=none -</w:t>
      </w:r>
      <w:proofErr w:type="spellStart"/>
      <w:r w:rsidRPr="00327F39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Dotel.instrumentation.jms.enabled</w:t>
      </w:r>
      <w:proofErr w:type="spellEnd"/>
      <w:r w:rsidRPr="00327F39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=true -Dotel.resource.attributes="service.name=SolaceJMSQueueSubscriber" -</w:t>
      </w:r>
      <w:proofErr w:type="spellStart"/>
      <w:r w:rsidRPr="00327F39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Dsolace.host</w:t>
      </w:r>
      <w:proofErr w:type="spellEnd"/>
      <w:r w:rsidRPr="00327F39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=localhost:55557 -</w:t>
      </w:r>
      <w:proofErr w:type="spellStart"/>
      <w:r w:rsidRPr="00327F39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Dsolace.vpn</w:t>
      </w:r>
      <w:proofErr w:type="spellEnd"/>
      <w:r w:rsidRPr="00327F39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=default -</w:t>
      </w:r>
      <w:proofErr w:type="spellStart"/>
      <w:r w:rsidRPr="00327F39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Dsolace.user</w:t>
      </w:r>
      <w:proofErr w:type="spellEnd"/>
      <w:r w:rsidRPr="00327F39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=default -</w:t>
      </w:r>
      <w:proofErr w:type="spellStart"/>
      <w:r w:rsidRPr="00327F39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Dsolace.password</w:t>
      </w:r>
      <w:proofErr w:type="spellEnd"/>
      <w:r w:rsidRPr="00327F39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=default -</w:t>
      </w:r>
      <w:proofErr w:type="spellStart"/>
      <w:r w:rsidRPr="00327F39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Dsolace.queue</w:t>
      </w:r>
      <w:proofErr w:type="spellEnd"/>
      <w:r w:rsidRPr="00327F39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=q -</w:t>
      </w:r>
      <w:proofErr w:type="spellStart"/>
      <w:r w:rsidRPr="00327F39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Dsolace.topic</w:t>
      </w:r>
      <w:proofErr w:type="spellEnd"/>
      <w:r w:rsidRPr="00327F39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=solace/tracing -jar solace-queue-receiver.jar</w:t>
      </w:r>
    </w:p>
    <w:p w14:paraId="10D2B493" w14:textId="7E662EC2" w:rsidR="00327F39" w:rsidRDefault="00327F39" w:rsidP="00327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</w:pPr>
    </w:p>
    <w:p w14:paraId="311CD3FF" w14:textId="77777777" w:rsidR="00327F39" w:rsidRPr="005F02EF" w:rsidRDefault="00327F39" w:rsidP="00327F3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</w:pPr>
    </w:p>
    <w:p w14:paraId="2DE4DF3C" w14:textId="2A7F06B0" w:rsidR="005F02EF" w:rsidRPr="005F02EF" w:rsidRDefault="00487B79" w:rsidP="005F02EF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  <w:lang w:val="en-CA"/>
        </w:rPr>
      </w:pPr>
      <w:ins w:id="3" w:author="Ragnar Paulson (he/him)" w:date="2022-12-12T16:56:00Z">
        <w:r>
          <w:rPr>
            <w:rFonts w:ascii="Roboto" w:eastAsia="Times New Roman" w:hAnsi="Roboto" w:cs="Times New Roman"/>
            <w:color w:val="000000"/>
            <w:sz w:val="21"/>
            <w:szCs w:val="21"/>
            <w:lang w:val="en-CA"/>
          </w:rPr>
          <w:t xml:space="preserve">When you are done testing and wish to end the solace-queue-receiver </w:t>
        </w:r>
        <w:proofErr w:type="spellStart"/>
        <w:r>
          <w:rPr>
            <w:rFonts w:ascii="Roboto" w:eastAsia="Times New Roman" w:hAnsi="Roboto" w:cs="Times New Roman"/>
            <w:color w:val="000000"/>
            <w:sz w:val="21"/>
            <w:szCs w:val="21"/>
            <w:lang w:val="en-CA"/>
          </w:rPr>
          <w:t>applicaiton</w:t>
        </w:r>
      </w:ins>
      <w:proofErr w:type="spellEnd"/>
      <w:r w:rsidR="005F02EF" w:rsidRPr="005F02EF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, simply send </w:t>
      </w:r>
      <w:proofErr w:type="spellStart"/>
      <w:r w:rsidR="005F02EF" w:rsidRPr="005F02EF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ctrl+c</w:t>
      </w:r>
      <w:proofErr w:type="spellEnd"/>
      <w:r w:rsidR="005F02EF" w:rsidRPr="005F02EF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 </w:t>
      </w:r>
      <w:ins w:id="4" w:author="Ragnar Paulson (he/him)" w:date="2022-12-12T16:56:00Z">
        <w:r>
          <w:rPr>
            <w:rFonts w:ascii="Roboto" w:eastAsia="Times New Roman" w:hAnsi="Roboto" w:cs="Times New Roman"/>
            <w:color w:val="000000"/>
            <w:sz w:val="21"/>
            <w:szCs w:val="21"/>
            <w:lang w:val="en-CA"/>
          </w:rPr>
          <w:t xml:space="preserve">from the </w:t>
        </w:r>
        <w:proofErr w:type="gramStart"/>
        <w:r>
          <w:rPr>
            <w:rFonts w:ascii="Roboto" w:eastAsia="Times New Roman" w:hAnsi="Roboto" w:cs="Times New Roman"/>
            <w:color w:val="000000"/>
            <w:sz w:val="21"/>
            <w:szCs w:val="21"/>
            <w:lang w:val="en-CA"/>
          </w:rPr>
          <w:t>keyboard.</w:t>
        </w:r>
      </w:ins>
      <w:r w:rsidR="005F02EF" w:rsidRPr="005F02EF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.</w:t>
      </w:r>
      <w:proofErr w:type="gramEnd"/>
    </w:p>
    <w:p w14:paraId="4054C3C8" w14:textId="77777777" w:rsidR="005F02EF" w:rsidRPr="005F02EF" w:rsidRDefault="005F02EF" w:rsidP="005F02EF">
      <w:pPr>
        <w:shd w:val="clear" w:color="auto" w:fill="FFFFFF"/>
        <w:spacing w:before="300" w:line="240" w:lineRule="atLeast"/>
        <w:outlineLvl w:val="1"/>
        <w:rPr>
          <w:rFonts w:ascii="Roboto" w:eastAsia="Times New Roman" w:hAnsi="Roboto" w:cs="Times New Roman"/>
          <w:color w:val="000000"/>
          <w:sz w:val="30"/>
          <w:szCs w:val="30"/>
          <w:lang w:val="en-CA"/>
        </w:rPr>
      </w:pPr>
      <w:r w:rsidRPr="005F02EF">
        <w:rPr>
          <w:rFonts w:ascii="Roboto" w:eastAsia="Times New Roman" w:hAnsi="Roboto" w:cs="Times New Roman"/>
          <w:color w:val="000000"/>
          <w:sz w:val="30"/>
          <w:szCs w:val="30"/>
          <w:lang w:val="en-CA"/>
        </w:rPr>
        <w:t>Verify trace generated in Jaeger</w:t>
      </w:r>
    </w:p>
    <w:p w14:paraId="0EE7B856" w14:textId="5572E8A3" w:rsidR="005F02EF" w:rsidRPr="005F02EF" w:rsidRDefault="005F02EF" w:rsidP="005F02EF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  <w:lang w:val="en-CA"/>
        </w:rPr>
      </w:pPr>
      <w:r w:rsidRPr="005F02EF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A new trace should have been generated, notice how it has 3 spans. </w:t>
      </w:r>
      <w:r w:rsidRPr="005F02EF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fldChar w:fldCharType="begin"/>
      </w:r>
      <w:r w:rsidRPr="005F02EF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instrText xml:space="preserve"> INCLUDEPICTURE "https://codelabs.solace.dev/codelabs/tracing-ea/img/1e741b2c2af2b14d.png" \* MERGEFORMATINET </w:instrText>
      </w:r>
      <w:r w:rsidRPr="005F02EF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fldChar w:fldCharType="separate"/>
      </w:r>
      <w:r w:rsidRPr="005F02EF">
        <w:rPr>
          <w:rFonts w:ascii="Roboto" w:eastAsia="Times New Roman" w:hAnsi="Roboto" w:cs="Times New Roman"/>
          <w:noProof/>
          <w:color w:val="000000"/>
          <w:sz w:val="21"/>
          <w:szCs w:val="21"/>
          <w:lang w:val="en-CA"/>
        </w:rPr>
        <w:drawing>
          <wp:inline distT="0" distB="0" distL="0" distR="0" wp14:anchorId="39ED27D0" wp14:editId="3B9B720B">
            <wp:extent cx="5943600" cy="1319530"/>
            <wp:effectExtent l="0" t="0" r="0" b="1270"/>
            <wp:docPr id="2" name="Picture 2" descr="Jaeger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eger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02EF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fldChar w:fldCharType="end"/>
      </w:r>
    </w:p>
    <w:p w14:paraId="6A976533" w14:textId="1DAA3425" w:rsidR="005F02EF" w:rsidRPr="005F02EF" w:rsidRDefault="005F02EF" w:rsidP="005F02EF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  <w:lang w:val="en-CA"/>
        </w:rPr>
      </w:pPr>
      <w:proofErr w:type="gramStart"/>
      <w:r w:rsidRPr="005F02EF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lastRenderedPageBreak/>
        <w:t>Opening up</w:t>
      </w:r>
      <w:proofErr w:type="gramEnd"/>
      <w:r w:rsidRPr="005F02EF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 the newly generated trace will allow you to easily follow the sequence of events. </w:t>
      </w:r>
      <w:r w:rsidRPr="005F02EF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fldChar w:fldCharType="begin"/>
      </w:r>
      <w:r w:rsidRPr="005F02EF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instrText xml:space="preserve"> INCLUDEPICTURE "https://codelabs.solace.dev/codelabs/tracing-ea/img/6b3299aa053ae92.png" \* MERGEFORMATINET </w:instrText>
      </w:r>
      <w:r w:rsidRPr="005F02EF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fldChar w:fldCharType="separate"/>
      </w:r>
      <w:r w:rsidRPr="005F02EF">
        <w:rPr>
          <w:rFonts w:ascii="Roboto" w:eastAsia="Times New Roman" w:hAnsi="Roboto" w:cs="Times New Roman"/>
          <w:noProof/>
          <w:color w:val="000000"/>
          <w:sz w:val="21"/>
          <w:szCs w:val="21"/>
          <w:lang w:val="en-CA"/>
        </w:rPr>
        <w:drawing>
          <wp:inline distT="0" distB="0" distL="0" distR="0" wp14:anchorId="5A1D1BB9" wp14:editId="6C94A5D1">
            <wp:extent cx="5943600" cy="3596005"/>
            <wp:effectExtent l="0" t="0" r="0" b="0"/>
            <wp:docPr id="1" name="Picture 1" descr="Jaeger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eger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02EF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fldChar w:fldCharType="end"/>
      </w:r>
    </w:p>
    <w:p w14:paraId="4D124AF1" w14:textId="77777777" w:rsidR="005F02EF" w:rsidRPr="005F02EF" w:rsidRDefault="005F02EF" w:rsidP="005F02EF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  <w:lang w:val="en-CA"/>
        </w:rPr>
      </w:pPr>
      <w:r w:rsidRPr="005F02EF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The first span was generated by the publisher when the message was published. The second span was generated by the </w:t>
      </w:r>
      <w:proofErr w:type="spellStart"/>
      <w:r w:rsidRPr="005F02EF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PubSub</w:t>
      </w:r>
      <w:proofErr w:type="spellEnd"/>
      <w:r w:rsidRPr="005F02EF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+ Broker when the message was received. The third span was generated by the consumer when the message was received.</w:t>
      </w:r>
    </w:p>
    <w:sectPr w:rsidR="005F02EF" w:rsidRPr="005F02EF" w:rsidSect="00EE60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gnar Paulson (he/him)">
    <w15:presenceInfo w15:providerId="AD" w15:userId="S::Ragnar.Paulson@solace.com::fd752798-9c29-4a57-b089-8a90c172f1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2EF"/>
    <w:rsid w:val="00186A60"/>
    <w:rsid w:val="00327F39"/>
    <w:rsid w:val="00487B79"/>
    <w:rsid w:val="005C5321"/>
    <w:rsid w:val="005F02EF"/>
    <w:rsid w:val="00690EEB"/>
    <w:rsid w:val="007C4D04"/>
    <w:rsid w:val="009654F2"/>
    <w:rsid w:val="009D192D"/>
    <w:rsid w:val="00BB448B"/>
    <w:rsid w:val="00DE578D"/>
    <w:rsid w:val="00EE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71A8A"/>
  <w14:defaultImageDpi w14:val="32767"/>
  <w15:chartTrackingRefBased/>
  <w15:docId w15:val="{676A8242-3F08-5E48-A661-F5EA2192D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02E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02EF"/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paragraph" w:styleId="NormalWeb">
    <w:name w:val="Normal (Web)"/>
    <w:basedOn w:val="Normal"/>
    <w:uiPriority w:val="99"/>
    <w:semiHidden/>
    <w:unhideWhenUsed/>
    <w:rsid w:val="005F02E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2EF"/>
    <w:rPr>
      <w:rFonts w:ascii="Courier New" w:eastAsia="Times New Roman" w:hAnsi="Courier New" w:cs="Courier New"/>
      <w:sz w:val="20"/>
      <w:szCs w:val="20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5F02EF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5C5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9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Gevantmakher</dc:creator>
  <cp:keywords/>
  <dc:description/>
  <cp:lastModifiedBy>Mikhail Gevantmakher</cp:lastModifiedBy>
  <cp:revision>3</cp:revision>
  <dcterms:created xsi:type="dcterms:W3CDTF">2022-12-12T16:37:00Z</dcterms:created>
  <dcterms:modified xsi:type="dcterms:W3CDTF">2022-12-12T21:59:00Z</dcterms:modified>
</cp:coreProperties>
</file>