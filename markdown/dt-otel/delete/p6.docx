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2117B" w14:textId="77777777" w:rsidR="00531B1D" w:rsidRPr="00531B1D" w:rsidRDefault="00531B1D" w:rsidP="00531B1D">
      <w:pPr>
        <w:shd w:val="clear" w:color="auto" w:fill="FFFFFF"/>
        <w:spacing w:before="300" w:line="240" w:lineRule="atLeast"/>
        <w:outlineLvl w:val="1"/>
        <w:rPr>
          <w:rFonts w:ascii="Arial" w:eastAsia="Times New Roman" w:hAnsi="Arial" w:cs="Arial"/>
          <w:color w:val="000000"/>
          <w:sz w:val="30"/>
          <w:szCs w:val="30"/>
          <w:lang w:val="en-CA"/>
        </w:rPr>
      </w:pPr>
      <w:r w:rsidRPr="00531B1D">
        <w:rPr>
          <w:rFonts w:ascii="Arial" w:eastAsia="Times New Roman" w:hAnsi="Arial" w:cs="Arial"/>
          <w:color w:val="000000"/>
          <w:sz w:val="30"/>
          <w:szCs w:val="30"/>
          <w:lang w:val="en-CA"/>
        </w:rPr>
        <w:t>6. Jaeger UI - Searching for traces</w:t>
      </w:r>
    </w:p>
    <w:p w14:paraId="40A56CC2" w14:textId="77777777" w:rsidR="00531B1D" w:rsidRPr="00531B1D" w:rsidRDefault="00531B1D" w:rsidP="00531B1D">
      <w:pPr>
        <w:shd w:val="clear" w:color="auto" w:fill="FFFFFF"/>
        <w:spacing w:before="300" w:line="240" w:lineRule="atLeast"/>
        <w:outlineLvl w:val="1"/>
        <w:rPr>
          <w:rFonts w:ascii="Roboto" w:eastAsia="Times New Roman" w:hAnsi="Roboto" w:cs="Times New Roman"/>
          <w:color w:val="000000"/>
          <w:sz w:val="30"/>
          <w:szCs w:val="30"/>
          <w:lang w:val="en-CA"/>
        </w:rPr>
      </w:pPr>
      <w:r w:rsidRPr="00531B1D">
        <w:rPr>
          <w:rFonts w:ascii="Roboto" w:eastAsia="Times New Roman" w:hAnsi="Roboto" w:cs="Times New Roman"/>
          <w:color w:val="000000"/>
          <w:sz w:val="30"/>
          <w:szCs w:val="30"/>
          <w:lang w:val="en-CA"/>
        </w:rPr>
        <w:t>Publishing more interesting messages</w:t>
      </w:r>
    </w:p>
    <w:p w14:paraId="254A167C" w14:textId="77777777" w:rsidR="00531B1D" w:rsidRPr="00531B1D" w:rsidRDefault="00531B1D" w:rsidP="00531B1D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r w:rsidRPr="00531B1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Let's publish three messages with user properties so that we can search for them on Jaeger. The messages will contain the following {</w:t>
      </w:r>
      <w:proofErr w:type="spellStart"/>
      <w:proofErr w:type="gramStart"/>
      <w:r w:rsidRPr="00531B1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key,value</w:t>
      </w:r>
      <w:proofErr w:type="spellEnd"/>
      <w:proofErr w:type="gramEnd"/>
      <w:r w:rsidRPr="00531B1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} pairs.</w:t>
      </w:r>
    </w:p>
    <w:p w14:paraId="264D5BE1" w14:textId="77777777" w:rsidR="00531B1D" w:rsidRPr="00531B1D" w:rsidRDefault="00531B1D" w:rsidP="00531B1D">
      <w:pPr>
        <w:numPr>
          <w:ilvl w:val="0"/>
          <w:numId w:val="1"/>
        </w:numPr>
        <w:shd w:val="clear" w:color="auto" w:fill="FFFFFF"/>
        <w:spacing w:before="120" w:after="120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r w:rsidRPr="00531B1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{</w:t>
      </w:r>
      <w:proofErr w:type="gramStart"/>
      <w:r w:rsidRPr="00531B1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myKey,myValue</w:t>
      </w:r>
      <w:proofErr w:type="gramEnd"/>
      <w:r w:rsidRPr="00531B1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1}</w:t>
      </w:r>
    </w:p>
    <w:p w14:paraId="00CA8F7F" w14:textId="77777777" w:rsidR="00531B1D" w:rsidRPr="00531B1D" w:rsidRDefault="00531B1D" w:rsidP="00531B1D">
      <w:pPr>
        <w:numPr>
          <w:ilvl w:val="0"/>
          <w:numId w:val="1"/>
        </w:numPr>
        <w:shd w:val="clear" w:color="auto" w:fill="FFFFFF"/>
        <w:spacing w:before="120" w:after="120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r w:rsidRPr="00531B1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{</w:t>
      </w:r>
      <w:proofErr w:type="gramStart"/>
      <w:r w:rsidRPr="00531B1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myKey,myValue</w:t>
      </w:r>
      <w:proofErr w:type="gramEnd"/>
      <w:r w:rsidRPr="00531B1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2}</w:t>
      </w:r>
    </w:p>
    <w:p w14:paraId="75EFBCEC" w14:textId="77777777" w:rsidR="00531B1D" w:rsidRPr="00531B1D" w:rsidRDefault="00531B1D" w:rsidP="00531B1D">
      <w:pPr>
        <w:numPr>
          <w:ilvl w:val="0"/>
          <w:numId w:val="1"/>
        </w:numPr>
        <w:shd w:val="clear" w:color="auto" w:fill="FFFFFF"/>
        <w:spacing w:before="120" w:after="120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r w:rsidRPr="00531B1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{</w:t>
      </w:r>
      <w:proofErr w:type="gramStart"/>
      <w:r w:rsidRPr="00531B1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myKey,myValue</w:t>
      </w:r>
      <w:proofErr w:type="gramEnd"/>
      <w:r w:rsidRPr="00531B1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3}</w:t>
      </w:r>
    </w:p>
    <w:p w14:paraId="2E00A59A" w14:textId="77777777" w:rsidR="00531B1D" w:rsidRPr="00531B1D" w:rsidRDefault="00531B1D" w:rsidP="00531B1D">
      <w:pPr>
        <w:shd w:val="clear" w:color="auto" w:fill="FFFFFF"/>
        <w:spacing w:before="300" w:line="240" w:lineRule="atLeast"/>
        <w:outlineLvl w:val="1"/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</w:pPr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java -</w:t>
      </w:r>
      <w:proofErr w:type="spellStart"/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Dsolace.user</w:t>
      </w:r>
      <w:proofErr w:type="spellEnd"/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-properties</w:t>
      </w:r>
      <w:proofErr w:type="gramStart"/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=“</w:t>
      </w:r>
      <w:proofErr w:type="spellStart"/>
      <w:proofErr w:type="gramEnd"/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myKey</w:t>
      </w:r>
      <w:proofErr w:type="spellEnd"/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=myValue1” -</w:t>
      </w:r>
      <w:proofErr w:type="spellStart"/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Dsolace.host</w:t>
      </w:r>
      <w:proofErr w:type="spellEnd"/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=localhost:55557 -</w:t>
      </w:r>
      <w:proofErr w:type="spellStart"/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Dsolace.vpn</w:t>
      </w:r>
      <w:proofErr w:type="spellEnd"/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=default -</w:t>
      </w:r>
      <w:proofErr w:type="spellStart"/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Dsolace.user</w:t>
      </w:r>
      <w:proofErr w:type="spellEnd"/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=default -</w:t>
      </w:r>
      <w:proofErr w:type="spellStart"/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Dsolace.password</w:t>
      </w:r>
      <w:proofErr w:type="spellEnd"/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=default -</w:t>
      </w:r>
      <w:proofErr w:type="spellStart"/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Dsolace.topic</w:t>
      </w:r>
      <w:proofErr w:type="spellEnd"/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=solace/tracing -jar solace-publisher.jar</w:t>
      </w:r>
    </w:p>
    <w:p w14:paraId="0025D1C8" w14:textId="77777777" w:rsidR="00531B1D" w:rsidRPr="00531B1D" w:rsidRDefault="00531B1D" w:rsidP="00531B1D">
      <w:pPr>
        <w:shd w:val="clear" w:color="auto" w:fill="FFFFFF"/>
        <w:spacing w:before="300" w:line="240" w:lineRule="atLeast"/>
        <w:outlineLvl w:val="1"/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</w:pPr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java -</w:t>
      </w:r>
      <w:proofErr w:type="spellStart"/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Dsolace.user</w:t>
      </w:r>
      <w:proofErr w:type="spellEnd"/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-properties</w:t>
      </w:r>
      <w:proofErr w:type="gramStart"/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=“</w:t>
      </w:r>
      <w:proofErr w:type="spellStart"/>
      <w:proofErr w:type="gramEnd"/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myKey</w:t>
      </w:r>
      <w:proofErr w:type="spellEnd"/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=myValue2” -</w:t>
      </w:r>
      <w:proofErr w:type="spellStart"/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Dsolace.host</w:t>
      </w:r>
      <w:proofErr w:type="spellEnd"/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=localhost:55557 -</w:t>
      </w:r>
      <w:proofErr w:type="spellStart"/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Dsolace.vpn</w:t>
      </w:r>
      <w:proofErr w:type="spellEnd"/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=default -</w:t>
      </w:r>
      <w:proofErr w:type="spellStart"/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Dsolace.user</w:t>
      </w:r>
      <w:proofErr w:type="spellEnd"/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=default -</w:t>
      </w:r>
      <w:proofErr w:type="spellStart"/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Dsolace.password</w:t>
      </w:r>
      <w:proofErr w:type="spellEnd"/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=default -</w:t>
      </w:r>
      <w:proofErr w:type="spellStart"/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Dsolace.topic</w:t>
      </w:r>
      <w:proofErr w:type="spellEnd"/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=solace/tracing -jar solace-publisher.jar</w:t>
      </w:r>
    </w:p>
    <w:p w14:paraId="2BD20AC1" w14:textId="77777777" w:rsidR="00531B1D" w:rsidRDefault="00531B1D" w:rsidP="00531B1D">
      <w:pPr>
        <w:shd w:val="clear" w:color="auto" w:fill="FFFFFF"/>
        <w:spacing w:before="300" w:line="240" w:lineRule="atLeast"/>
        <w:outlineLvl w:val="1"/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</w:pPr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java -</w:t>
      </w:r>
      <w:proofErr w:type="spellStart"/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Dsolace.user</w:t>
      </w:r>
      <w:proofErr w:type="spellEnd"/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-properties</w:t>
      </w:r>
      <w:proofErr w:type="gramStart"/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=“</w:t>
      </w:r>
      <w:proofErr w:type="spellStart"/>
      <w:proofErr w:type="gramEnd"/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myKey</w:t>
      </w:r>
      <w:proofErr w:type="spellEnd"/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=myValue3” -</w:t>
      </w:r>
      <w:proofErr w:type="spellStart"/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Dsolace.host</w:t>
      </w:r>
      <w:proofErr w:type="spellEnd"/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=localhost:55557 -</w:t>
      </w:r>
      <w:proofErr w:type="spellStart"/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Dsolace.vpn</w:t>
      </w:r>
      <w:proofErr w:type="spellEnd"/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=default -</w:t>
      </w:r>
      <w:proofErr w:type="spellStart"/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Dsolace.user</w:t>
      </w:r>
      <w:proofErr w:type="spellEnd"/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=default -</w:t>
      </w:r>
      <w:proofErr w:type="spellStart"/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Dsolace.password</w:t>
      </w:r>
      <w:proofErr w:type="spellEnd"/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=default -</w:t>
      </w:r>
      <w:proofErr w:type="spellStart"/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Dsolace.topic</w:t>
      </w:r>
      <w:proofErr w:type="spellEnd"/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=solace/tracing -jar solace-publisher.jar</w:t>
      </w:r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 xml:space="preserve"> </w:t>
      </w:r>
    </w:p>
    <w:p w14:paraId="6905D467" w14:textId="1AE1B7B4" w:rsidR="00531B1D" w:rsidRPr="00531B1D" w:rsidRDefault="00531B1D" w:rsidP="00531B1D">
      <w:pPr>
        <w:shd w:val="clear" w:color="auto" w:fill="FFFFFF"/>
        <w:spacing w:before="300" w:line="240" w:lineRule="atLeast"/>
        <w:outlineLvl w:val="1"/>
        <w:rPr>
          <w:rFonts w:ascii="Roboto" w:eastAsia="Times New Roman" w:hAnsi="Roboto" w:cs="Times New Roman"/>
          <w:color w:val="000000"/>
          <w:sz w:val="30"/>
          <w:szCs w:val="30"/>
          <w:lang w:val="en-CA"/>
        </w:rPr>
      </w:pPr>
      <w:r w:rsidRPr="00531B1D">
        <w:rPr>
          <w:rFonts w:ascii="Roboto" w:eastAsia="Times New Roman" w:hAnsi="Roboto" w:cs="Times New Roman"/>
          <w:color w:val="000000"/>
          <w:sz w:val="30"/>
          <w:szCs w:val="30"/>
          <w:lang w:val="en-CA"/>
        </w:rPr>
        <w:t xml:space="preserve">Verifying </w:t>
      </w:r>
      <w:ins w:id="0" w:author="Ragnar Paulson (he/him)" w:date="2022-12-12T16:38:00Z">
        <w:r w:rsidR="007B5B38">
          <w:rPr>
            <w:rFonts w:ascii="Roboto" w:eastAsia="Times New Roman" w:hAnsi="Roboto" w:cs="Times New Roman"/>
            <w:color w:val="000000"/>
            <w:sz w:val="30"/>
            <w:szCs w:val="30"/>
            <w:lang w:val="en-CA"/>
          </w:rPr>
          <w:t>traced messages in the</w:t>
        </w:r>
      </w:ins>
      <w:r w:rsidRPr="00531B1D">
        <w:rPr>
          <w:rFonts w:ascii="Roboto" w:eastAsia="Times New Roman" w:hAnsi="Roboto" w:cs="Times New Roman"/>
          <w:color w:val="000000"/>
          <w:sz w:val="30"/>
          <w:szCs w:val="30"/>
          <w:lang w:val="en-CA"/>
        </w:rPr>
        <w:t xml:space="preserve"> Jaeger UI</w:t>
      </w:r>
    </w:p>
    <w:p w14:paraId="1FB26E6A" w14:textId="7260490C" w:rsidR="00531B1D" w:rsidRPr="00531B1D" w:rsidRDefault="00531B1D" w:rsidP="00531B1D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r w:rsidRPr="00531B1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If you look at the details for the third message published, notice how it has a tag with the user property provided by the </w:t>
      </w:r>
      <w:r w:rsidRPr="00531B1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lastRenderedPageBreak/>
        <w:t>publisher. </w:t>
      </w:r>
      <w:r w:rsidRPr="00531B1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fldChar w:fldCharType="begin"/>
      </w:r>
      <w:r w:rsidRPr="00531B1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instrText xml:space="preserve"> INCLUDEPICTURE "https://codelabs.solace.dev/codelabs/tracing-ea/img/95aee1dafeeb507c.png" \* MERGEFORMATINET </w:instrText>
      </w:r>
      <w:r w:rsidRPr="00531B1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fldChar w:fldCharType="separate"/>
      </w:r>
      <w:r w:rsidRPr="00531B1D">
        <w:rPr>
          <w:rFonts w:ascii="Roboto" w:eastAsia="Times New Roman" w:hAnsi="Roboto" w:cs="Times New Roman"/>
          <w:noProof/>
          <w:color w:val="000000"/>
          <w:sz w:val="21"/>
          <w:szCs w:val="21"/>
          <w:lang w:val="en-CA"/>
        </w:rPr>
        <w:drawing>
          <wp:inline distT="0" distB="0" distL="0" distR="0" wp14:anchorId="549E0110" wp14:editId="6B7E967E">
            <wp:extent cx="5943600" cy="4506595"/>
            <wp:effectExtent l="0" t="0" r="0" b="1905"/>
            <wp:docPr id="4" name="Picture 4" descr="Jaege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eger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B1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fldChar w:fldCharType="end"/>
      </w:r>
    </w:p>
    <w:p w14:paraId="1B42A563" w14:textId="77777777" w:rsidR="00531B1D" w:rsidRPr="00531B1D" w:rsidRDefault="00531B1D" w:rsidP="00531B1D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r w:rsidRPr="00531B1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That value can be used for searching traces. On the Search page, search for the following tag: </w:t>
      </w:r>
      <w:proofErr w:type="spellStart"/>
      <w:proofErr w:type="gramStart"/>
      <w:r w:rsidRPr="00531B1D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  <w:lang w:val="en-CA"/>
        </w:rPr>
        <w:t>messaging.solace</w:t>
      </w:r>
      <w:proofErr w:type="gramEnd"/>
      <w:r w:rsidRPr="00531B1D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  <w:lang w:val="en-CA"/>
        </w:rPr>
        <w:t>.user_properties.myKey</w:t>
      </w:r>
      <w:proofErr w:type="spellEnd"/>
      <w:r w:rsidRPr="00531B1D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  <w:lang w:val="en-CA"/>
        </w:rPr>
        <w:t>=myValue3</w:t>
      </w:r>
      <w:r w:rsidRPr="00531B1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 This request should find the third message published.</w:t>
      </w:r>
    </w:p>
    <w:p w14:paraId="66CF8860" w14:textId="1E76015C" w:rsidR="00531B1D" w:rsidRPr="00531B1D" w:rsidRDefault="00531B1D" w:rsidP="00531B1D">
      <w:pPr>
        <w:shd w:val="clear" w:color="auto" w:fill="FFFFFF"/>
        <w:spacing w:before="100" w:beforeAutospacing="1" w:after="100" w:afterAutospacing="1"/>
        <w:jc w:val="center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r w:rsidRPr="00531B1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lastRenderedPageBreak/>
        <w:fldChar w:fldCharType="begin"/>
      </w:r>
      <w:r w:rsidRPr="00531B1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instrText xml:space="preserve"> INCLUDEPICTURE "https://codelabs.solace.dev/codelabs/tracing-ea/img/5c8a4a806e1e255f.png" \* MERGEFORMATINET </w:instrText>
      </w:r>
      <w:r w:rsidRPr="00531B1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fldChar w:fldCharType="separate"/>
      </w:r>
      <w:r w:rsidRPr="00531B1D">
        <w:rPr>
          <w:rFonts w:ascii="Roboto" w:eastAsia="Times New Roman" w:hAnsi="Roboto" w:cs="Times New Roman"/>
          <w:noProof/>
          <w:color w:val="000000"/>
          <w:sz w:val="21"/>
          <w:szCs w:val="21"/>
          <w:lang w:val="en-CA"/>
        </w:rPr>
        <w:drawing>
          <wp:inline distT="0" distB="0" distL="0" distR="0" wp14:anchorId="4C9BA7F7" wp14:editId="43EE0D03">
            <wp:extent cx="5661660" cy="8229600"/>
            <wp:effectExtent l="0" t="0" r="2540" b="0"/>
            <wp:docPr id="3" name="Picture 3" descr="Jaeger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eger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B1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fldChar w:fldCharType="end"/>
      </w:r>
    </w:p>
    <w:p w14:paraId="42AFBAAB" w14:textId="77777777" w:rsidR="00531B1D" w:rsidRPr="00531B1D" w:rsidRDefault="00531B1D" w:rsidP="00531B1D">
      <w:pPr>
        <w:shd w:val="clear" w:color="auto" w:fill="FFFFFF"/>
        <w:spacing w:before="300" w:line="240" w:lineRule="atLeast"/>
        <w:outlineLvl w:val="1"/>
        <w:rPr>
          <w:rFonts w:ascii="Roboto" w:eastAsia="Times New Roman" w:hAnsi="Roboto" w:cs="Times New Roman"/>
          <w:color w:val="000000"/>
          <w:sz w:val="30"/>
          <w:szCs w:val="30"/>
          <w:lang w:val="en-CA"/>
        </w:rPr>
      </w:pPr>
      <w:r w:rsidRPr="00531B1D">
        <w:rPr>
          <w:rFonts w:ascii="Roboto" w:eastAsia="Times New Roman" w:hAnsi="Roboto" w:cs="Times New Roman"/>
          <w:color w:val="000000"/>
          <w:sz w:val="30"/>
          <w:szCs w:val="30"/>
          <w:lang w:val="en-CA"/>
        </w:rPr>
        <w:lastRenderedPageBreak/>
        <w:t>Using Jaeger to debug problems</w:t>
      </w:r>
    </w:p>
    <w:p w14:paraId="6A990C42" w14:textId="77777777" w:rsidR="00531B1D" w:rsidRPr="00531B1D" w:rsidRDefault="00531B1D" w:rsidP="00531B1D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commentRangeStart w:id="1"/>
      <w:r w:rsidRPr="00531B1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In an earlier section, </w:t>
      </w:r>
      <w:commentRangeEnd w:id="1"/>
      <w:r w:rsidR="007B5B38">
        <w:rPr>
          <w:rStyle w:val="CommentReference"/>
        </w:rPr>
        <w:commentReference w:id="1"/>
      </w:r>
      <w:r w:rsidRPr="00531B1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we created a queue which had a subscription to topic </w:t>
      </w:r>
      <w:r w:rsidRPr="00531B1D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  <w:lang w:val="en-CA"/>
        </w:rPr>
        <w:t>solace/tracing</w:t>
      </w:r>
      <w:r w:rsidRPr="00531B1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. Let's try publishing a message to the topic </w:t>
      </w:r>
      <w:r w:rsidRPr="00531B1D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  <w:lang w:val="en-CA"/>
        </w:rPr>
        <w:t>solace/tracing2</w:t>
      </w:r>
      <w:r w:rsidRPr="00531B1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, a topic for which no client or endpoint is subscribed.</w:t>
      </w:r>
    </w:p>
    <w:p w14:paraId="0C782D86" w14:textId="050B08FE" w:rsidR="00531B1D" w:rsidRDefault="00531B1D" w:rsidP="00531B1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</w:pPr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[pl89@dev</w:t>
      </w:r>
      <w:r w:rsidR="00A60187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 xml:space="preserve"> </w:t>
      </w:r>
      <w:r w:rsidR="00A60187" w:rsidRPr="002017F9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tracing-</w:t>
      </w:r>
      <w:proofErr w:type="spellStart"/>
      <w:proofErr w:type="gramStart"/>
      <w:r w:rsidR="00A60187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codelab</w:t>
      </w:r>
      <w:proofErr w:type="spellEnd"/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]$</w:t>
      </w:r>
      <w:proofErr w:type="gramEnd"/>
      <w:r w:rsidRPr="00531B1D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 xml:space="preserve"> </w:t>
      </w:r>
    </w:p>
    <w:p w14:paraId="7EE54343" w14:textId="3F261192" w:rsidR="00A60187" w:rsidRPr="00531B1D" w:rsidRDefault="00A60187" w:rsidP="00531B1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</w:pPr>
      <w:r w:rsidRPr="00A60187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java -</w:t>
      </w:r>
      <w:proofErr w:type="spellStart"/>
      <w:r w:rsidRPr="00A60187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Dsolace.host</w:t>
      </w:r>
      <w:proofErr w:type="spellEnd"/>
      <w:r w:rsidRPr="00A60187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=localhost:55557 -</w:t>
      </w:r>
      <w:proofErr w:type="spellStart"/>
      <w:r w:rsidRPr="00A60187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Dsolace.vpn</w:t>
      </w:r>
      <w:proofErr w:type="spellEnd"/>
      <w:r w:rsidRPr="00A60187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=default -</w:t>
      </w:r>
      <w:proofErr w:type="spellStart"/>
      <w:r w:rsidRPr="00A60187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Dsolace.user</w:t>
      </w:r>
      <w:proofErr w:type="spellEnd"/>
      <w:r w:rsidRPr="00A60187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=default -</w:t>
      </w:r>
      <w:proofErr w:type="spellStart"/>
      <w:r w:rsidRPr="00A60187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Dsolace.password</w:t>
      </w:r>
      <w:proofErr w:type="spellEnd"/>
      <w:r w:rsidRPr="00A60187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=default -</w:t>
      </w:r>
      <w:proofErr w:type="spellStart"/>
      <w:r w:rsidRPr="00A60187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Dsolace.topic</w:t>
      </w:r>
      <w:proofErr w:type="spellEnd"/>
      <w:r w:rsidRPr="00A60187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=solace/tracing2 -jar solace-publisher.jar</w:t>
      </w:r>
    </w:p>
    <w:p w14:paraId="79773695" w14:textId="4851F64C" w:rsidR="00531B1D" w:rsidRPr="00531B1D" w:rsidRDefault="00531B1D" w:rsidP="00531B1D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r w:rsidRPr="00531B1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Notice the message from </w:t>
      </w:r>
      <w:r w:rsidR="00A60187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the app </w:t>
      </w:r>
      <w:r w:rsidRPr="00531B1D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  <w:lang w:val="en-CA"/>
        </w:rPr>
        <w:t>No Subscription Match - Topic 'solace/tracing2'</w:t>
      </w:r>
      <w:r w:rsidRPr="00531B1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. The message is considered as errored because it was discarded by the broker.</w:t>
      </w:r>
    </w:p>
    <w:p w14:paraId="6D75E837" w14:textId="77777777" w:rsidR="00531B1D" w:rsidRPr="00531B1D" w:rsidRDefault="00531B1D" w:rsidP="00531B1D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r w:rsidRPr="00531B1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From the Jaeger UI, search for the following tag </w:t>
      </w:r>
      <w:r w:rsidRPr="00531B1D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  <w:lang w:val="en-CA"/>
        </w:rPr>
        <w:t>error=true</w:t>
      </w:r>
    </w:p>
    <w:p w14:paraId="5F5A6A02" w14:textId="6FCD5845" w:rsidR="00531B1D" w:rsidRPr="00531B1D" w:rsidRDefault="00531B1D" w:rsidP="00531B1D">
      <w:pPr>
        <w:shd w:val="clear" w:color="auto" w:fill="FFFFFF"/>
        <w:spacing w:before="100" w:beforeAutospacing="1" w:after="100" w:afterAutospacing="1"/>
        <w:jc w:val="center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r w:rsidRPr="00531B1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fldChar w:fldCharType="begin"/>
      </w:r>
      <w:r w:rsidRPr="00531B1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instrText xml:space="preserve"> INCLUDEPICTURE "https://codelabs.solace.dev/codelabs/tracing-ea/img/4f246ed5480e8014.png" \* MERGEFORMATINET </w:instrText>
      </w:r>
      <w:r w:rsidRPr="00531B1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fldChar w:fldCharType="separate"/>
      </w:r>
      <w:r w:rsidRPr="00531B1D">
        <w:rPr>
          <w:rFonts w:ascii="Roboto" w:eastAsia="Times New Roman" w:hAnsi="Roboto" w:cs="Times New Roman"/>
          <w:noProof/>
          <w:color w:val="000000"/>
          <w:sz w:val="21"/>
          <w:szCs w:val="21"/>
          <w:lang w:val="en-CA"/>
        </w:rPr>
        <w:drawing>
          <wp:inline distT="0" distB="0" distL="0" distR="0" wp14:anchorId="0A8790D1" wp14:editId="71233C4D">
            <wp:extent cx="5943600" cy="4617720"/>
            <wp:effectExtent l="0" t="0" r="0" b="5080"/>
            <wp:docPr id="2" name="Picture 2" descr="Jaeger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eger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B1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fldChar w:fldCharType="end"/>
      </w:r>
    </w:p>
    <w:p w14:paraId="2AA1BB73" w14:textId="1B8666F2" w:rsidR="00531B1D" w:rsidRPr="00531B1D" w:rsidRDefault="00531B1D" w:rsidP="00531B1D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r w:rsidRPr="00531B1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If you select the message and expand its detailed view, you will see that the message published had </w:t>
      </w:r>
      <w:r w:rsidRPr="00531B1D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  <w:lang w:val="en-CA"/>
        </w:rPr>
        <w:t xml:space="preserve">No Subscription </w:t>
      </w:r>
      <w:r w:rsidRPr="00531B1D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  <w:lang w:val="en-CA"/>
        </w:rPr>
        <w:lastRenderedPageBreak/>
        <w:t>Match</w:t>
      </w:r>
      <w:r w:rsidRPr="00531B1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. </w:t>
      </w:r>
      <w:r w:rsidRPr="00531B1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fldChar w:fldCharType="begin"/>
      </w:r>
      <w:r w:rsidRPr="00531B1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instrText xml:space="preserve"> INCLUDEPICTURE "https://codelabs.solace.dev/codelabs/tracing-ea/img/d59ae475a3e8e8dd.png" \* MERGEFORMATINET </w:instrText>
      </w:r>
      <w:r w:rsidRPr="00531B1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fldChar w:fldCharType="separate"/>
      </w:r>
      <w:r w:rsidRPr="00531B1D">
        <w:rPr>
          <w:rFonts w:ascii="Roboto" w:eastAsia="Times New Roman" w:hAnsi="Roboto" w:cs="Times New Roman"/>
          <w:noProof/>
          <w:color w:val="000000"/>
          <w:sz w:val="21"/>
          <w:szCs w:val="21"/>
          <w:lang w:val="en-CA"/>
        </w:rPr>
        <w:drawing>
          <wp:inline distT="0" distB="0" distL="0" distR="0" wp14:anchorId="0DCB4C7D" wp14:editId="6B0AE1D4">
            <wp:extent cx="5943600" cy="4241165"/>
            <wp:effectExtent l="0" t="0" r="0" b="635"/>
            <wp:docPr id="1" name="Picture 1" descr="Jaeger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eger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B1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fldChar w:fldCharType="end"/>
      </w:r>
    </w:p>
    <w:p w14:paraId="19A0F3C3" w14:textId="77777777" w:rsidR="00531B1D" w:rsidRPr="00531B1D" w:rsidRDefault="00531B1D" w:rsidP="00531B1D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r w:rsidRPr="00531B1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This information can be used to perform any corrective actions, e.g.:</w:t>
      </w:r>
    </w:p>
    <w:p w14:paraId="4EB4302B" w14:textId="77777777" w:rsidR="00531B1D" w:rsidRPr="00531B1D" w:rsidRDefault="00531B1D" w:rsidP="00531B1D">
      <w:pPr>
        <w:numPr>
          <w:ilvl w:val="0"/>
          <w:numId w:val="2"/>
        </w:numPr>
        <w:shd w:val="clear" w:color="auto" w:fill="FFFFFF"/>
        <w:spacing w:before="120" w:after="120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r w:rsidRPr="00531B1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Fix the publisher and have it </w:t>
      </w:r>
      <w:proofErr w:type="gramStart"/>
      <w:r w:rsidRPr="00531B1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publish</w:t>
      </w:r>
      <w:proofErr w:type="gramEnd"/>
      <w:r w:rsidRPr="00531B1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to the intended topic</w:t>
      </w:r>
    </w:p>
    <w:p w14:paraId="71A8C187" w14:textId="77777777" w:rsidR="00531B1D" w:rsidRPr="00531B1D" w:rsidRDefault="00531B1D" w:rsidP="00531B1D">
      <w:pPr>
        <w:numPr>
          <w:ilvl w:val="0"/>
          <w:numId w:val="2"/>
        </w:numPr>
        <w:shd w:val="clear" w:color="auto" w:fill="FFFFFF"/>
        <w:spacing w:before="120" w:after="120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r w:rsidRPr="00531B1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Update the broker configuration and have your queue also subscribe to topic </w:t>
      </w:r>
      <w:r w:rsidRPr="00531B1D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  <w:lang w:val="en-CA"/>
        </w:rPr>
        <w:t>solace/tracing2</w:t>
      </w:r>
    </w:p>
    <w:p w14:paraId="6082596C" w14:textId="77777777" w:rsidR="00D5180F" w:rsidRDefault="00000000"/>
    <w:sectPr w:rsidR="00D5180F" w:rsidSect="00EE60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agnar Paulson (he/him)" w:date="2022-12-12T16:41:00Z" w:initials="RP(">
    <w:p w14:paraId="61F43A1A" w14:textId="77777777" w:rsidR="007B5B38" w:rsidRDefault="007B5B38" w:rsidP="00207090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Which earlier section?  Again is this just part of the compose?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F43A1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1D839" w16cex:dateUtc="2022-12-12T21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F43A1A" w16cid:durableId="2741D8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C4B6E"/>
    <w:multiLevelType w:val="multilevel"/>
    <w:tmpl w:val="1F404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500EE"/>
    <w:multiLevelType w:val="multilevel"/>
    <w:tmpl w:val="BAB0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3926918">
    <w:abstractNumId w:val="0"/>
  </w:num>
  <w:num w:numId="2" w16cid:durableId="198535153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gnar Paulson (he/him)">
    <w15:presenceInfo w15:providerId="AD" w15:userId="S::Ragnar.Paulson@solace.com::fd752798-9c29-4a57-b089-8a90c172f1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1D"/>
    <w:rsid w:val="00093DCE"/>
    <w:rsid w:val="00186A60"/>
    <w:rsid w:val="00531B1D"/>
    <w:rsid w:val="007B5B38"/>
    <w:rsid w:val="007C4D04"/>
    <w:rsid w:val="009654F2"/>
    <w:rsid w:val="00A60187"/>
    <w:rsid w:val="00BB448B"/>
    <w:rsid w:val="00EE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D4AE3"/>
  <w14:defaultImageDpi w14:val="32767"/>
  <w15:chartTrackingRefBased/>
  <w15:docId w15:val="{05B9E16F-BB6C-BC43-AD86-019492F6D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1B1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1B1D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NormalWeb">
    <w:name w:val="Normal (Web)"/>
    <w:basedOn w:val="Normal"/>
    <w:uiPriority w:val="99"/>
    <w:semiHidden/>
    <w:unhideWhenUsed/>
    <w:rsid w:val="00531B1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B1D"/>
    <w:rPr>
      <w:rFonts w:ascii="Courier New" w:eastAsia="Times New Roman" w:hAnsi="Courier New" w:cs="Courier New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531B1D"/>
    <w:rPr>
      <w:rFonts w:ascii="Courier New" w:eastAsia="Times New Roman" w:hAnsi="Courier New" w:cs="Courier New"/>
      <w:sz w:val="20"/>
      <w:szCs w:val="20"/>
    </w:rPr>
  </w:style>
  <w:style w:type="paragraph" w:customStyle="1" w:styleId="image-container">
    <w:name w:val="image-container"/>
    <w:basedOn w:val="Normal"/>
    <w:rsid w:val="00531B1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paragraph" w:styleId="Revision">
    <w:name w:val="Revision"/>
    <w:hidden/>
    <w:uiPriority w:val="99"/>
    <w:semiHidden/>
    <w:rsid w:val="007B5B38"/>
  </w:style>
  <w:style w:type="character" w:styleId="CommentReference">
    <w:name w:val="annotation reference"/>
    <w:basedOn w:val="DefaultParagraphFont"/>
    <w:uiPriority w:val="99"/>
    <w:semiHidden/>
    <w:unhideWhenUsed/>
    <w:rsid w:val="007B5B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B5B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B5B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5B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5B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6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Gevantmakher</dc:creator>
  <cp:keywords/>
  <dc:description/>
  <cp:lastModifiedBy>Mikhail Gevantmakher</cp:lastModifiedBy>
  <cp:revision>3</cp:revision>
  <dcterms:created xsi:type="dcterms:W3CDTF">2022-12-12T16:24:00Z</dcterms:created>
  <dcterms:modified xsi:type="dcterms:W3CDTF">2022-12-12T21:58:00Z</dcterms:modified>
</cp:coreProperties>
</file>