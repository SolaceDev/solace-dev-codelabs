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5ED5" w14:textId="77777777" w:rsidR="00261501" w:rsidRPr="00261501" w:rsidRDefault="00261501" w:rsidP="00261501">
      <w:pPr>
        <w:shd w:val="clear" w:color="auto" w:fill="FFFFFF"/>
        <w:spacing w:before="30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  <w:lang w:val="en-CA"/>
        </w:rPr>
      </w:pPr>
      <w:r w:rsidRPr="00261501">
        <w:rPr>
          <w:rFonts w:ascii="Arial" w:eastAsia="Times New Roman" w:hAnsi="Arial" w:cs="Arial"/>
          <w:color w:val="000000"/>
          <w:sz w:val="30"/>
          <w:szCs w:val="30"/>
          <w:lang w:val="en-CA"/>
        </w:rPr>
        <w:t>2. What you need: Prerequisites</w:t>
      </w:r>
    </w:p>
    <w:p w14:paraId="04571495" w14:textId="77777777" w:rsidR="00261501" w:rsidRPr="00261501" w:rsidRDefault="00261501" w:rsidP="00261501">
      <w:pPr>
        <w:shd w:val="clear" w:color="auto" w:fill="FFFFFF"/>
        <w:spacing w:before="30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  <w:lang w:val="en-CA"/>
        </w:rPr>
      </w:pPr>
      <w:r w:rsidRPr="00261501"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>Docker</w:t>
      </w:r>
    </w:p>
    <w:p w14:paraId="1BBD4DB5" w14:textId="129816FB" w:rsidR="00261501" w:rsidRDefault="00261501" w:rsidP="00261501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This </w:t>
      </w:r>
      <w:proofErr w:type="spellStart"/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CodeLabs</w:t>
      </w:r>
      <w:proofErr w:type="spellEnd"/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relies on the use of Docker</w:t>
      </w:r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</w:t>
      </w:r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If you do not already have Docker installed, you will first need to do that. </w:t>
      </w:r>
      <w:ins w:id="0" w:author="Ragnar Paulson (he/him)" w:date="2022-12-12T15:58:00Z">
        <w:r w:rsidR="00456823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 xml:space="preserve"> Docker Desktop can be </w:t>
        </w:r>
      </w:ins>
      <w:proofErr w:type="gramStart"/>
      <w:ins w:id="1" w:author="Ragnar Paulson (he/him)" w:date="2022-12-12T15:59:00Z">
        <w:r w:rsidR="00456823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 xml:space="preserve">installed </w:t>
        </w:r>
      </w:ins>
      <w:ins w:id="2" w:author="Ragnar Paulson (he/him)" w:date="2022-12-12T15:58:00Z">
        <w:r w:rsidR="00456823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 xml:space="preserve"> </w:t>
        </w:r>
      </w:ins>
      <w:ins w:id="3" w:author="Ragnar Paulson (he/him)" w:date="2022-12-12T15:59:00Z">
        <w:r w:rsidR="00456823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for</w:t>
        </w:r>
        <w:proofErr w:type="gramEnd"/>
        <w:r w:rsidR="00456823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 xml:space="preserve"> ease of use. </w:t>
        </w:r>
      </w:ins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At least 4 GiB and 2 cores should be made available for Docker. If more physical resources are available, providing more may improve your experience (</w:t>
      </w:r>
      <w:proofErr w:type="gramStart"/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e.g.</w:t>
      </w:r>
      <w:proofErr w:type="gramEnd"/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8 GiB and 4 cores).</w:t>
      </w:r>
    </w:p>
    <w:p w14:paraId="4BB324E6" w14:textId="50F7FBDB" w:rsidR="007F018E" w:rsidRPr="00261501" w:rsidRDefault="007F018E" w:rsidP="007F018E">
      <w:pPr>
        <w:shd w:val="clear" w:color="auto" w:fill="FFFFFF"/>
        <w:spacing w:before="30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  <w:lang w:val="en-CA"/>
        </w:rPr>
      </w:pPr>
      <w:r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>Java</w:t>
      </w:r>
    </w:p>
    <w:p w14:paraId="12C4F06D" w14:textId="39FA66F0" w:rsidR="007F018E" w:rsidRDefault="007F018E" w:rsidP="007F018E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This </w:t>
      </w:r>
      <w:proofErr w:type="spellStart"/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CodeLabs</w:t>
      </w:r>
      <w:proofErr w:type="spellEnd"/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relies on the </w:t>
      </w:r>
      <w:ins w:id="4" w:author="Ragnar Paulson (he/him)" w:date="2022-12-12T16:00:00Z">
        <w:r w:rsidR="00456823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features found in modern</w:t>
        </w:r>
      </w:ins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Java JRE version (Open JDK or Oracle JDK when appropriate license is available by user)</w:t>
      </w:r>
      <w:ins w:id="5" w:author="Ragnar Paulson (he/him)" w:date="2022-12-12T16:00:00Z">
        <w:r w:rsidR="00456823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. Fo</w:t>
        </w:r>
      </w:ins>
      <w:ins w:id="6" w:author="Ragnar Paulson (he/him)" w:date="2022-12-12T16:01:00Z">
        <w:r w:rsidR="00456823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r this demo</w:t>
        </w:r>
        <w:del w:id="7" w:author="Mikhail Gevantmakher" w:date="2022-12-12T16:32:00Z">
          <w:r w:rsidR="00456823" w:rsidDel="0052013C">
            <w:rPr>
              <w:rFonts w:ascii="Roboto" w:eastAsia="Times New Roman" w:hAnsi="Roboto" w:cs="Times New Roman"/>
              <w:color w:val="000000"/>
              <w:sz w:val="21"/>
              <w:szCs w:val="21"/>
              <w:lang w:val="en-CA"/>
            </w:rPr>
            <w:delText>n</w:delText>
          </w:r>
        </w:del>
        <w:r w:rsidR="00456823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 xml:space="preserve"> you must have Java 16 or higher.</w:t>
        </w:r>
      </w:ins>
    </w:p>
    <w:p w14:paraId="01B50A84" w14:textId="2DE17AFD" w:rsidR="007F018E" w:rsidRDefault="007F018E" w:rsidP="007F018E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To validate that Java is correctly installed on your system type following commands in your console:</w:t>
      </w:r>
    </w:p>
    <w:p w14:paraId="76D13916" w14:textId="723D0C29" w:rsidR="007F018E" w:rsidRPr="00261501" w:rsidRDefault="007F018E" w:rsidP="007F018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[pl89@dev </w:t>
      </w:r>
      <w:proofErr w:type="gramStart"/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~]$</w:t>
      </w:r>
      <w:proofErr w:type="gramEnd"/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</w:t>
      </w:r>
      <w:r>
        <w:rPr>
          <w:rFonts w:ascii="Monaco" w:hAnsi="Monaco" w:cs="Monaco"/>
          <w:color w:val="F2F2F2"/>
          <w:sz w:val="20"/>
          <w:szCs w:val="20"/>
        </w:rPr>
        <w:t>java -version</w:t>
      </w:r>
    </w:p>
    <w:p w14:paraId="3E380D35" w14:textId="4FD5CD4E" w:rsidR="007F018E" w:rsidRDefault="007F018E" w:rsidP="007F018E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If Java is correctly installed on our machine</w:t>
      </w:r>
      <w:ins w:id="8" w:author="Mikhail Gevantmakher" w:date="2022-12-12T16:33:00Z">
        <w:r w:rsidR="0052013C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 xml:space="preserve"> </w:t>
        </w:r>
      </w:ins>
      <w:ins w:id="9" w:author="Mikhail Gevantmakher" w:date="2022-12-12T16:34:00Z">
        <w:r w:rsidR="0052013C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(not exactly like below…)</w:t>
        </w:r>
      </w:ins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this will be printed indicating a vendor and the version of the Java installed on your machine.</w:t>
      </w:r>
    </w:p>
    <w:p w14:paraId="148D1D5A" w14:textId="588C1CB9" w:rsidR="007F018E" w:rsidRPr="007F018E" w:rsidRDefault="007F018E" w:rsidP="007F018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[pl89@</w:t>
      </w:r>
      <w:r w:rsidRPr="007F018E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dev </w:t>
      </w:r>
      <w:proofErr w:type="gramStart"/>
      <w:r w:rsidRPr="007F018E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~]$</w:t>
      </w:r>
      <w:proofErr w:type="gramEnd"/>
      <w:r w:rsidRPr="007F018E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</w:t>
      </w:r>
      <w:r>
        <w:rPr>
          <w:rFonts w:ascii="Monaco" w:hAnsi="Monaco" w:cs="Monaco"/>
          <w:color w:val="F2F2F2"/>
          <w:sz w:val="20"/>
          <w:szCs w:val="20"/>
        </w:rPr>
        <w:t>java -version</w:t>
      </w:r>
    </w:p>
    <w:p w14:paraId="17CC30AF" w14:textId="77777777" w:rsidR="007F018E" w:rsidRPr="007F018E" w:rsidRDefault="007F018E" w:rsidP="007F018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proofErr w:type="spellStart"/>
      <w:r w:rsidRPr="007F018E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openjdk</w:t>
      </w:r>
      <w:proofErr w:type="spellEnd"/>
      <w:r w:rsidRPr="007F018E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version "16" 2021-03-16</w:t>
      </w:r>
    </w:p>
    <w:p w14:paraId="0F747255" w14:textId="77777777" w:rsidR="007F018E" w:rsidRPr="007F018E" w:rsidRDefault="007F018E" w:rsidP="007F018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7F018E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OpenJDK Runtime Environment (build 16+36-2231)</w:t>
      </w:r>
    </w:p>
    <w:p w14:paraId="04ABC6E3" w14:textId="751E773C" w:rsidR="007F018E" w:rsidRPr="00261501" w:rsidRDefault="007F018E" w:rsidP="007F018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7F018E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OpenJDK 64-Bit Server VM (build 16+36-2231, mixed mode, sharing)</w:t>
      </w:r>
    </w:p>
    <w:p w14:paraId="4BFA5641" w14:textId="77777777" w:rsidR="007F018E" w:rsidRDefault="007F018E" w:rsidP="00261501">
      <w:pPr>
        <w:shd w:val="clear" w:color="auto" w:fill="FFFFFF"/>
        <w:spacing w:before="30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  <w:lang w:val="en-CA"/>
        </w:rPr>
      </w:pPr>
    </w:p>
    <w:p w14:paraId="485AC75C" w14:textId="5BDD184E" w:rsidR="00261501" w:rsidRPr="00261501" w:rsidRDefault="00261501" w:rsidP="00261501">
      <w:pPr>
        <w:shd w:val="clear" w:color="auto" w:fill="FFFFFF"/>
        <w:spacing w:before="30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  <w:lang w:val="en-CA"/>
        </w:rPr>
      </w:pPr>
      <w:r w:rsidRPr="00261501"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>Downloading the tracing-</w:t>
      </w:r>
      <w:proofErr w:type="spellStart"/>
      <w:r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>codelab</w:t>
      </w:r>
      <w:proofErr w:type="spellEnd"/>
      <w:r w:rsidRPr="00261501"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 xml:space="preserve"> package</w:t>
      </w:r>
    </w:p>
    <w:p w14:paraId="5D9EED83" w14:textId="6FF9B73D" w:rsidR="00261501" w:rsidRPr="00261501" w:rsidRDefault="00261501" w:rsidP="00261501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The tracing-</w:t>
      </w:r>
      <w:proofErr w:type="spellStart"/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codelab</w:t>
      </w:r>
      <w:proofErr w:type="spellEnd"/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package contains</w:t>
      </w:r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/require</w:t>
      </w:r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the following items:</w:t>
      </w:r>
    </w:p>
    <w:p w14:paraId="7355C906" w14:textId="6DFE8C66" w:rsidR="00261501" w:rsidRDefault="00261501" w:rsidP="00F95807">
      <w:pPr>
        <w:numPr>
          <w:ilvl w:val="0"/>
          <w:numId w:val="1"/>
        </w:numPr>
        <w:shd w:val="clear" w:color="auto" w:fill="FFFFFF"/>
        <w:spacing w:before="120" w:after="120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docker-</w:t>
      </w:r>
      <w:proofErr w:type="spellStart"/>
      <w:proofErr w:type="gramStart"/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compose.yaml</w:t>
      </w:r>
      <w:proofErr w:type="spellEnd"/>
      <w:proofErr w:type="gramEnd"/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(Docker images </w:t>
      </w:r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will be downloaded by Docker environment upon first launch from a Docker hub</w:t>
      </w:r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):</w:t>
      </w:r>
    </w:p>
    <w:p w14:paraId="05ECCF87" w14:textId="162464EC" w:rsidR="00261501" w:rsidRDefault="00261501" w:rsidP="00261501">
      <w:pPr>
        <w:numPr>
          <w:ilvl w:val="1"/>
          <w:numId w:val="1"/>
        </w:numPr>
        <w:shd w:val="clear" w:color="auto" w:fill="FFFFFF"/>
        <w:spacing w:before="120" w:after="120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Docker image of the Solace </w:t>
      </w:r>
      <w:proofErr w:type="spellStart"/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PubSub</w:t>
      </w:r>
      <w:proofErr w:type="spellEnd"/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+ Event Broker</w:t>
      </w:r>
    </w:p>
    <w:p w14:paraId="7B99D0B1" w14:textId="49C3525B" w:rsidR="00261501" w:rsidRDefault="00261501" w:rsidP="00261501">
      <w:pPr>
        <w:numPr>
          <w:ilvl w:val="1"/>
          <w:numId w:val="1"/>
        </w:numPr>
        <w:shd w:val="clear" w:color="auto" w:fill="FFFFFF"/>
        <w:spacing w:before="120" w:after="120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Docker image of the </w:t>
      </w:r>
      <w:proofErr w:type="spellStart"/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OpenTelemetry</w:t>
      </w:r>
      <w:proofErr w:type="spellEnd"/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Collector</w:t>
      </w:r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</w:t>
      </w:r>
      <w:proofErr w:type="spellStart"/>
      <w:proofErr w:type="gramStart"/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Contrib</w:t>
      </w:r>
      <w:proofErr w:type="spellEnd"/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</w:t>
      </w:r>
      <w:ins w:id="10" w:author="Ragnar Paulson (he/him)" w:date="2022-12-12T16:03:00Z">
        <w:r w:rsidR="00456823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 xml:space="preserve"> (</w:t>
        </w:r>
      </w:ins>
      <w:proofErr w:type="gramEnd"/>
      <w:ins w:id="11" w:author="Ragnar Paulson (he/him)" w:date="2022-12-12T16:05:00Z">
        <w:r w:rsidR="00456823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fldChar w:fldCharType="begin"/>
        </w:r>
        <w:r w:rsidR="00456823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instrText xml:space="preserve"> HYPERLINK "https://github.com/open-telemetry/opentelemetry-collector-contrib" </w:instrText>
        </w:r>
        <w:r w:rsidR="00456823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</w:r>
        <w:r w:rsidR="00456823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fldChar w:fldCharType="separate"/>
        </w:r>
        <w:r w:rsidR="00456823" w:rsidRPr="007F33BA">
          <w:rPr>
            <w:rStyle w:val="Hyperlink"/>
            <w:rFonts w:ascii="Roboto" w:eastAsia="Times New Roman" w:hAnsi="Roboto" w:cs="Times New Roman"/>
            <w:sz w:val="21"/>
            <w:szCs w:val="21"/>
            <w:lang w:val="en-CA"/>
          </w:rPr>
          <w:t>https://github.com/open-telemetry/opentelemetry-collector-contrib</w:t>
        </w:r>
        <w:r w:rsidR="00456823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fldChar w:fldCharType="end"/>
        </w:r>
        <w:r w:rsidR="00456823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 xml:space="preserve">) </w:t>
        </w:r>
      </w:ins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packaged</w:t>
      </w:r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</w:t>
      </w:r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with </w:t>
      </w:r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a </w:t>
      </w:r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Solace</w:t>
      </w:r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receiver</w:t>
      </w:r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modules </w:t>
      </w:r>
    </w:p>
    <w:p w14:paraId="41EA0F47" w14:textId="6BC366CD" w:rsidR="00261501" w:rsidRPr="00261501" w:rsidRDefault="00261501" w:rsidP="00477BB1">
      <w:pPr>
        <w:numPr>
          <w:ilvl w:val="1"/>
          <w:numId w:val="1"/>
        </w:numPr>
        <w:shd w:val="clear" w:color="auto" w:fill="FFFFFF"/>
        <w:spacing w:before="120" w:after="120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DB251E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Docker Image for the </w:t>
      </w:r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Jaeger</w:t>
      </w:r>
      <w:r w:rsidRPr="00DB251E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</w:t>
      </w:r>
      <w:commentRangeStart w:id="12"/>
      <w:r w:rsidRPr="00DB251E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all in one </w:t>
      </w:r>
      <w:commentRangeEnd w:id="12"/>
      <w:r w:rsidR="00456823">
        <w:rPr>
          <w:rStyle w:val="CommentReference"/>
        </w:rPr>
        <w:commentReference w:id="12"/>
      </w:r>
    </w:p>
    <w:p w14:paraId="70895EDB" w14:textId="77777777" w:rsidR="00261501" w:rsidRPr="00261501" w:rsidRDefault="00261501" w:rsidP="00261501">
      <w:pPr>
        <w:numPr>
          <w:ilvl w:val="0"/>
          <w:numId w:val="1"/>
        </w:numPr>
        <w:shd w:val="clear" w:color="auto" w:fill="FFFFFF"/>
        <w:spacing w:before="120" w:after="120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proofErr w:type="spellStart"/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otel</w:t>
      </w:r>
      <w:proofErr w:type="spellEnd"/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-collector-</w:t>
      </w:r>
      <w:proofErr w:type="spellStart"/>
      <w:proofErr w:type="gramStart"/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config.yaml</w:t>
      </w:r>
      <w:proofErr w:type="spellEnd"/>
      <w:proofErr w:type="gramEnd"/>
    </w:p>
    <w:p w14:paraId="6108DFB5" w14:textId="77777777" w:rsidR="00261501" w:rsidRPr="00261501" w:rsidRDefault="00261501" w:rsidP="00261501">
      <w:pPr>
        <w:numPr>
          <w:ilvl w:val="0"/>
          <w:numId w:val="1"/>
        </w:numPr>
        <w:shd w:val="clear" w:color="auto" w:fill="FFFFFF"/>
        <w:spacing w:before="120" w:after="120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proofErr w:type="spellStart"/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solace_config_keys.env</w:t>
      </w:r>
      <w:proofErr w:type="spellEnd"/>
    </w:p>
    <w:p w14:paraId="2C7B0F2D" w14:textId="3335C6E5" w:rsidR="00261501" w:rsidRPr="00261501" w:rsidRDefault="00261501" w:rsidP="00261501">
      <w:pPr>
        <w:numPr>
          <w:ilvl w:val="0"/>
          <w:numId w:val="1"/>
        </w:numPr>
        <w:shd w:val="clear" w:color="auto" w:fill="FFFFFF"/>
        <w:spacing w:before="120" w:after="120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proofErr w:type="gramStart"/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.env</w:t>
      </w:r>
      <w:proofErr w:type="gramEnd"/>
      <w:r w:rsidR="006254B6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(file with environment variables used in a docker compose files)</w:t>
      </w:r>
    </w:p>
    <w:p w14:paraId="70A56B77" w14:textId="07342815" w:rsidR="006254B6" w:rsidRDefault="006254B6" w:rsidP="00261501">
      <w:pPr>
        <w:numPr>
          <w:ilvl w:val="0"/>
          <w:numId w:val="1"/>
        </w:numPr>
        <w:shd w:val="clear" w:color="auto" w:fill="FFFFFF"/>
        <w:spacing w:before="120" w:after="120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6254B6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solace-publisher.jar</w:t>
      </w:r>
      <w:r w:rsidR="00DB251E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(command line Solace </w:t>
      </w:r>
      <w:proofErr w:type="spellStart"/>
      <w:r w:rsidR="00DB251E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jms</w:t>
      </w:r>
      <w:proofErr w:type="spellEnd"/>
      <w:r w:rsidR="00DB251E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application for publishing of messages)</w:t>
      </w:r>
    </w:p>
    <w:p w14:paraId="41EE9411" w14:textId="70D49762" w:rsidR="00DB251E" w:rsidRDefault="00DB251E" w:rsidP="00DB251E">
      <w:pPr>
        <w:numPr>
          <w:ilvl w:val="0"/>
          <w:numId w:val="1"/>
        </w:numPr>
        <w:shd w:val="clear" w:color="auto" w:fill="FFFFFF"/>
        <w:spacing w:before="120" w:after="120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DB251E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lastRenderedPageBreak/>
        <w:t>solace-queue-receiver.jar</w:t>
      </w:r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(command line Solace </w:t>
      </w:r>
      <w:proofErr w:type="spellStart"/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jms</w:t>
      </w:r>
      <w:proofErr w:type="spellEnd"/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application for receiving of messages from a JMS Queue)</w:t>
      </w:r>
    </w:p>
    <w:p w14:paraId="26C0894F" w14:textId="14DA3E38" w:rsidR="00DB251E" w:rsidRDefault="00DB251E" w:rsidP="00DB251E">
      <w:pPr>
        <w:numPr>
          <w:ilvl w:val="0"/>
          <w:numId w:val="1"/>
        </w:numPr>
        <w:shd w:val="clear" w:color="auto" w:fill="FFFFFF"/>
        <w:spacing w:before="120" w:after="120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DB251E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opentelemetry-javaagent-all.jar</w:t>
      </w:r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(</w:t>
      </w:r>
      <w:proofErr w:type="spellStart"/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OpenTelem</w:t>
      </w:r>
      <w:ins w:id="13" w:author="Ragnar Paulson (he/him)" w:date="2022-12-12T16:06:00Z">
        <w:r w:rsidR="00456823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e</w:t>
        </w:r>
      </w:ins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try</w:t>
      </w:r>
      <w:proofErr w:type="spellEnd"/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Java Instrumentation API)</w:t>
      </w:r>
    </w:p>
    <w:p w14:paraId="23A81303" w14:textId="727F72E1" w:rsidR="00DB251E" w:rsidRDefault="00DB251E" w:rsidP="00DB251E">
      <w:pPr>
        <w:numPr>
          <w:ilvl w:val="0"/>
          <w:numId w:val="1"/>
        </w:numPr>
        <w:shd w:val="clear" w:color="auto" w:fill="FFFFFF"/>
        <w:spacing w:before="120" w:after="120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DB251E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solace-opentelemetry-jms-integration.jar</w:t>
      </w:r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(Solace </w:t>
      </w:r>
      <w:proofErr w:type="spellStart"/>
      <w:ins w:id="14" w:author="Ragnar Paulson (he/him)" w:date="2022-12-12T16:07:00Z">
        <w:r w:rsidR="00456823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PubSub</w:t>
        </w:r>
        <w:proofErr w:type="spellEnd"/>
        <w:r w:rsidR="00456823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 xml:space="preserve">+ </w:t>
        </w:r>
      </w:ins>
      <w:proofErr w:type="spellStart"/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OpenTelem</w:t>
      </w:r>
      <w:ins w:id="15" w:author="Ragnar Paulson (he/him)" w:date="2022-12-12T16:07:00Z">
        <w:r w:rsidR="00456823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e</w:t>
        </w:r>
      </w:ins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try</w:t>
      </w:r>
      <w:proofErr w:type="spellEnd"/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Integration API for </w:t>
      </w:r>
      <w:ins w:id="16" w:author="Ragnar Paulson (he/him)" w:date="2022-12-12T16:07:00Z">
        <w:r w:rsidR="00456823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JMS</w:t>
        </w:r>
      </w:ins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) </w:t>
      </w:r>
      <w:r w:rsidRPr="00DB251E">
        <w:rPr>
          <w:rFonts w:ascii="Roboto" w:eastAsia="Times New Roman" w:hAnsi="Roboto" w:cs="Times New Roman"/>
          <w:color w:val="FF0000"/>
          <w:sz w:val="21"/>
          <w:szCs w:val="21"/>
          <w:lang w:val="en-CA"/>
        </w:rPr>
        <w:t xml:space="preserve">[LINK] </w:t>
      </w:r>
    </w:p>
    <w:p w14:paraId="455C32CE" w14:textId="77777777" w:rsidR="00DB251E" w:rsidRPr="00261501" w:rsidRDefault="00DB251E" w:rsidP="00DB251E">
      <w:pPr>
        <w:shd w:val="clear" w:color="auto" w:fill="FFFFFF"/>
        <w:spacing w:before="120" w:after="120"/>
        <w:ind w:left="720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</w:p>
    <w:p w14:paraId="4F2F128C" w14:textId="7F67ECD2" w:rsidR="00261501" w:rsidRDefault="00DB251E" w:rsidP="00261501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FF0000"/>
          <w:sz w:val="21"/>
          <w:szCs w:val="21"/>
          <w:lang w:val="en-CA"/>
        </w:rPr>
      </w:pPr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You </w:t>
      </w:r>
      <w:r w:rsidR="00261501"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will be able to download the following package from the Solace product download site: </w:t>
      </w:r>
      <w:r w:rsidRPr="00DB251E">
        <w:rPr>
          <w:rFonts w:ascii="Roboto" w:eastAsia="Times New Roman" w:hAnsi="Roboto" w:cs="Times New Roman"/>
          <w:color w:val="FF0000"/>
          <w:sz w:val="21"/>
          <w:szCs w:val="21"/>
          <w:lang w:val="en-CA"/>
        </w:rPr>
        <w:t>XXAD</w:t>
      </w:r>
      <w:r>
        <w:rPr>
          <w:rFonts w:ascii="Roboto" w:eastAsia="Times New Roman" w:hAnsi="Roboto" w:cs="Times New Roman"/>
          <w:color w:val="FF0000"/>
          <w:sz w:val="21"/>
          <w:szCs w:val="21"/>
          <w:lang w:val="en-CA"/>
        </w:rPr>
        <w:t>D_</w:t>
      </w:r>
      <w:r w:rsidRPr="00DB251E">
        <w:rPr>
          <w:rFonts w:ascii="Roboto" w:eastAsia="Times New Roman" w:hAnsi="Roboto" w:cs="Times New Roman"/>
          <w:color w:val="FF0000"/>
          <w:sz w:val="21"/>
          <w:szCs w:val="21"/>
          <w:lang w:val="en-CA"/>
        </w:rPr>
        <w:t xml:space="preserve"> LINK</w:t>
      </w:r>
      <w:r>
        <w:rPr>
          <w:rFonts w:ascii="Roboto" w:eastAsia="Times New Roman" w:hAnsi="Roboto" w:cs="Times New Roman"/>
          <w:color w:val="FF0000"/>
          <w:sz w:val="21"/>
          <w:szCs w:val="21"/>
          <w:lang w:val="en-CA"/>
        </w:rPr>
        <w:t>_</w:t>
      </w:r>
      <w:r w:rsidRPr="00DB251E">
        <w:rPr>
          <w:rFonts w:ascii="Roboto" w:eastAsia="Times New Roman" w:hAnsi="Roboto" w:cs="Times New Roman"/>
          <w:color w:val="FF0000"/>
          <w:sz w:val="21"/>
          <w:szCs w:val="21"/>
          <w:lang w:val="en-CA"/>
        </w:rPr>
        <w:t xml:space="preserve">HEREXXX </w:t>
      </w:r>
    </w:p>
    <w:p w14:paraId="50F52774" w14:textId="67F8F8B0" w:rsidR="00DB251E" w:rsidRPr="00261501" w:rsidRDefault="000A327C" w:rsidP="00261501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 w:themeColor="text1"/>
          <w:sz w:val="21"/>
          <w:szCs w:val="21"/>
          <w:lang w:val="en-CA"/>
        </w:rPr>
      </w:pPr>
      <w:ins w:id="17" w:author="Ragnar Paulson (he/him)" w:date="2022-12-12T16:08:00Z">
        <w:r>
          <w:rPr>
            <w:rFonts w:ascii="Roboto" w:eastAsia="Times New Roman" w:hAnsi="Roboto" w:cs="Times New Roman"/>
            <w:color w:val="000000" w:themeColor="text1"/>
            <w:sz w:val="21"/>
            <w:szCs w:val="21"/>
            <w:lang w:val="en-CA"/>
          </w:rPr>
          <w:t>When extracting from this archive, it is mandatory that there are no SPACES in the full path to the wo</w:t>
        </w:r>
      </w:ins>
      <w:ins w:id="18" w:author="Ragnar Paulson (he/him)" w:date="2022-12-12T16:09:00Z">
        <w:r>
          <w:rPr>
            <w:rFonts w:ascii="Roboto" w:eastAsia="Times New Roman" w:hAnsi="Roboto" w:cs="Times New Roman"/>
            <w:color w:val="000000" w:themeColor="text1"/>
            <w:sz w:val="21"/>
            <w:szCs w:val="21"/>
            <w:lang w:val="en-CA"/>
          </w:rPr>
          <w:t>rking directory.</w:t>
        </w:r>
      </w:ins>
    </w:p>
    <w:p w14:paraId="5BE751A9" w14:textId="71BB8C91" w:rsidR="00261501" w:rsidRPr="00261501" w:rsidRDefault="00261501" w:rsidP="0026150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[pl89@dev </w:t>
      </w:r>
      <w:proofErr w:type="gramStart"/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~]$</w:t>
      </w:r>
      <w:proofErr w:type="gramEnd"/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tar -</w:t>
      </w:r>
      <w:proofErr w:type="spellStart"/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xf</w:t>
      </w:r>
      <w:proofErr w:type="spellEnd"/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tracing-</w:t>
      </w:r>
      <w:r w:rsidR="00DB251E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codelab</w:t>
      </w: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.tar.gz</w:t>
      </w:r>
    </w:p>
    <w:p w14:paraId="5434A133" w14:textId="4D75623E" w:rsidR="00261501" w:rsidRPr="00261501" w:rsidRDefault="00261501" w:rsidP="0026150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[pl89@dev </w:t>
      </w:r>
      <w:proofErr w:type="gramStart"/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~]$</w:t>
      </w:r>
      <w:proofErr w:type="gramEnd"/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cd tracing-</w:t>
      </w:r>
      <w:proofErr w:type="spellStart"/>
      <w:r w:rsidR="00DB251E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codelab</w:t>
      </w:r>
      <w:proofErr w:type="spellEnd"/>
    </w:p>
    <w:p w14:paraId="35E041A2" w14:textId="4E6008FD" w:rsidR="00261501" w:rsidRPr="00261501" w:rsidRDefault="00261501" w:rsidP="00DB251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</w:p>
    <w:p w14:paraId="417430CB" w14:textId="77777777" w:rsidR="00261501" w:rsidRPr="00261501" w:rsidRDefault="00261501" w:rsidP="00261501">
      <w:pPr>
        <w:shd w:val="clear" w:color="auto" w:fill="FFFFFF"/>
        <w:spacing w:before="30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  <w:lang w:val="en-CA"/>
        </w:rPr>
      </w:pPr>
      <w:r w:rsidRPr="00261501"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>Creating and launching the containers</w:t>
      </w:r>
    </w:p>
    <w:p w14:paraId="2180A328" w14:textId="602A55F4" w:rsidR="00261501" w:rsidRPr="00261501" w:rsidRDefault="00261501" w:rsidP="00261501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The following </w:t>
      </w:r>
      <w:commentRangeStart w:id="19"/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command </w:t>
      </w:r>
      <w:commentRangeEnd w:id="19"/>
      <w:r w:rsidR="000A327C">
        <w:rPr>
          <w:rStyle w:val="CommentReference"/>
        </w:rPr>
        <w:commentReference w:id="19"/>
      </w:r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will </w:t>
      </w:r>
      <w:r w:rsidR="00DB251E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download and </w:t>
      </w:r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launch all containers necessary for the </w:t>
      </w:r>
      <w:proofErr w:type="spellStart"/>
      <w:r w:rsidR="00F47198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codelab</w:t>
      </w:r>
      <w:proofErr w:type="spellEnd"/>
      <w:r w:rsidR="00F47198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(Internet access will be required to download images from Docker hub)</w:t>
      </w:r>
      <w:r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.</w:t>
      </w:r>
    </w:p>
    <w:p w14:paraId="5EFFECFA" w14:textId="77777777" w:rsidR="00261501" w:rsidRPr="00261501" w:rsidRDefault="00261501" w:rsidP="0026150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[pl89@dev tracing-</w:t>
      </w:r>
      <w:proofErr w:type="spellStart"/>
      <w:proofErr w:type="gramStart"/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ea</w:t>
      </w:r>
      <w:proofErr w:type="spellEnd"/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]$</w:t>
      </w:r>
      <w:proofErr w:type="gramEnd"/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docker compose up -d</w:t>
      </w:r>
    </w:p>
    <w:p w14:paraId="1B331C8C" w14:textId="77777777" w:rsidR="00261501" w:rsidRPr="00261501" w:rsidRDefault="00261501" w:rsidP="0026150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[+] Running 6/6</w:t>
      </w:r>
    </w:p>
    <w:p w14:paraId="12DAE5A7" w14:textId="77777777" w:rsidR="00261501" w:rsidRPr="00261501" w:rsidRDefault="00261501" w:rsidP="0026150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</w:t>
      </w:r>
      <w:r w:rsidRPr="00261501">
        <w:rPr>
          <w:rFonts w:ascii="Segoe UI Symbol" w:eastAsia="Times New Roman" w:hAnsi="Segoe UI Symbol" w:cs="Segoe UI Symbol"/>
          <w:color w:val="FFFFFF"/>
          <w:sz w:val="21"/>
          <w:szCs w:val="21"/>
          <w:lang w:val="en-CA"/>
        </w:rPr>
        <w:t>⠿</w:t>
      </w: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jaeger-all-in-one Pulled                                                                                                                                                       3.2s</w:t>
      </w:r>
    </w:p>
    <w:p w14:paraId="72A8F362" w14:textId="77777777" w:rsidR="00261501" w:rsidRPr="00261501" w:rsidRDefault="00261501" w:rsidP="0026150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  </w:t>
      </w:r>
      <w:r w:rsidRPr="00261501">
        <w:rPr>
          <w:rFonts w:ascii="Segoe UI Symbol" w:eastAsia="Times New Roman" w:hAnsi="Segoe UI Symbol" w:cs="Segoe UI Symbol"/>
          <w:color w:val="FFFFFF"/>
          <w:sz w:val="21"/>
          <w:szCs w:val="21"/>
          <w:lang w:val="en-CA"/>
        </w:rPr>
        <w:t>⠿</w:t>
      </w: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8663204ce13b Pull complete                                                                                                                                                   0.5s</w:t>
      </w:r>
    </w:p>
    <w:p w14:paraId="568DEDE3" w14:textId="77777777" w:rsidR="00261501" w:rsidRPr="00261501" w:rsidRDefault="00261501" w:rsidP="0026150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  </w:t>
      </w:r>
      <w:r w:rsidRPr="00261501">
        <w:rPr>
          <w:rFonts w:ascii="Segoe UI Symbol" w:eastAsia="Times New Roman" w:hAnsi="Segoe UI Symbol" w:cs="Segoe UI Symbol"/>
          <w:color w:val="FFFFFF"/>
          <w:sz w:val="21"/>
          <w:szCs w:val="21"/>
          <w:lang w:val="en-CA"/>
        </w:rPr>
        <w:t>⠿</w:t>
      </w: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b86734d97f6d Pull complete                                                                                                                                                   0.6s</w:t>
      </w:r>
    </w:p>
    <w:p w14:paraId="1DEBFDE6" w14:textId="77777777" w:rsidR="00261501" w:rsidRPr="00261501" w:rsidRDefault="00261501" w:rsidP="0026150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  </w:t>
      </w:r>
      <w:r w:rsidRPr="00261501">
        <w:rPr>
          <w:rFonts w:ascii="Segoe UI Symbol" w:eastAsia="Times New Roman" w:hAnsi="Segoe UI Symbol" w:cs="Segoe UI Symbol"/>
          <w:color w:val="FFFFFF"/>
          <w:sz w:val="21"/>
          <w:szCs w:val="21"/>
          <w:lang w:val="en-CA"/>
        </w:rPr>
        <w:t>⠿</w:t>
      </w: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0d263244379d Pull complete                                                                                                                                                   0.6s</w:t>
      </w:r>
    </w:p>
    <w:p w14:paraId="017831A2" w14:textId="77777777" w:rsidR="00261501" w:rsidRPr="00261501" w:rsidRDefault="00261501" w:rsidP="0026150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  </w:t>
      </w:r>
      <w:r w:rsidRPr="00261501">
        <w:rPr>
          <w:rFonts w:ascii="Segoe UI Symbol" w:eastAsia="Times New Roman" w:hAnsi="Segoe UI Symbol" w:cs="Segoe UI Symbol"/>
          <w:color w:val="FFFFFF"/>
          <w:sz w:val="21"/>
          <w:szCs w:val="21"/>
          <w:lang w:val="en-CA"/>
        </w:rPr>
        <w:t>⠿</w:t>
      </w: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e57f20e53339 Pull complete                                                                                                                                                   2.5s</w:t>
      </w:r>
    </w:p>
    <w:p w14:paraId="7B14B57E" w14:textId="77777777" w:rsidR="00261501" w:rsidRPr="00261501" w:rsidRDefault="00261501" w:rsidP="0026150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  </w:t>
      </w:r>
      <w:r w:rsidRPr="00261501">
        <w:rPr>
          <w:rFonts w:ascii="Segoe UI Symbol" w:eastAsia="Times New Roman" w:hAnsi="Segoe UI Symbol" w:cs="Segoe UI Symbol"/>
          <w:color w:val="FFFFFF"/>
          <w:sz w:val="21"/>
          <w:szCs w:val="21"/>
          <w:lang w:val="en-CA"/>
        </w:rPr>
        <w:t>⠿</w:t>
      </w: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f4969b810177 Pull complete                                                                                                                                                   2.5s</w:t>
      </w:r>
    </w:p>
    <w:p w14:paraId="648391F7" w14:textId="77777777" w:rsidR="00261501" w:rsidRPr="00261501" w:rsidRDefault="00261501" w:rsidP="0026150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[+] Running 4/4</w:t>
      </w:r>
    </w:p>
    <w:p w14:paraId="2683AB64" w14:textId="77777777" w:rsidR="00261501" w:rsidRPr="00261501" w:rsidRDefault="00261501" w:rsidP="0026150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</w:t>
      </w:r>
      <w:r w:rsidRPr="00261501">
        <w:rPr>
          <w:rFonts w:ascii="Segoe UI Symbol" w:eastAsia="Times New Roman" w:hAnsi="Segoe UI Symbol" w:cs="Segoe UI Symbol"/>
          <w:color w:val="FFFFFF"/>
          <w:sz w:val="21"/>
          <w:szCs w:val="21"/>
          <w:lang w:val="en-CA"/>
        </w:rPr>
        <w:t>⠿</w:t>
      </w: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Network tracing-</w:t>
      </w:r>
      <w:proofErr w:type="spellStart"/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ea_default</w:t>
      </w:r>
      <w:proofErr w:type="spellEnd"/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               Created                                                                                                                              0.0s</w:t>
      </w:r>
    </w:p>
    <w:p w14:paraId="2452DC11" w14:textId="77777777" w:rsidR="00261501" w:rsidRPr="00261501" w:rsidRDefault="00261501" w:rsidP="0026150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</w:t>
      </w:r>
      <w:r w:rsidRPr="00261501">
        <w:rPr>
          <w:rFonts w:ascii="Segoe UI Symbol" w:eastAsia="Times New Roman" w:hAnsi="Segoe UI Symbol" w:cs="Segoe UI Symbol"/>
          <w:color w:val="FFFFFF"/>
          <w:sz w:val="21"/>
          <w:szCs w:val="21"/>
          <w:lang w:val="en-CA"/>
        </w:rPr>
        <w:t>⠿</w:t>
      </w: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Container tracing-ea-jaeger-all-in-one-</w:t>
      </w:r>
      <w:proofErr w:type="gramStart"/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1  Started</w:t>
      </w:r>
      <w:proofErr w:type="gramEnd"/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                                                                                                                             0.6s</w:t>
      </w:r>
    </w:p>
    <w:p w14:paraId="19D14F9F" w14:textId="77777777" w:rsidR="00261501" w:rsidRPr="00261501" w:rsidRDefault="00261501" w:rsidP="0026150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</w:t>
      </w:r>
      <w:r w:rsidRPr="00261501">
        <w:rPr>
          <w:rFonts w:ascii="Segoe UI Symbol" w:eastAsia="Times New Roman" w:hAnsi="Segoe UI Symbol" w:cs="Segoe UI Symbol"/>
          <w:color w:val="FFFFFF"/>
          <w:sz w:val="21"/>
          <w:szCs w:val="21"/>
          <w:lang w:val="en-CA"/>
        </w:rPr>
        <w:t>⠿</w:t>
      </w: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Container tracing-ea-solbroker-1          Started                                                                                                                              0.7s</w:t>
      </w:r>
    </w:p>
    <w:p w14:paraId="0DE83944" w14:textId="77777777" w:rsidR="00261501" w:rsidRPr="00261501" w:rsidRDefault="00261501" w:rsidP="0026150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</w:t>
      </w:r>
      <w:r w:rsidRPr="00261501">
        <w:rPr>
          <w:rFonts w:ascii="Segoe UI Symbol" w:eastAsia="Times New Roman" w:hAnsi="Segoe UI Symbol" w:cs="Segoe UI Symbol"/>
          <w:color w:val="FFFFFF"/>
          <w:sz w:val="21"/>
          <w:szCs w:val="21"/>
          <w:lang w:val="en-CA"/>
        </w:rPr>
        <w:t>⠿</w:t>
      </w:r>
      <w:r w:rsidRPr="00261501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Container tracing-ea-otel-collector-1     Started                                                                                                                              1.6s</w:t>
      </w:r>
    </w:p>
    <w:p w14:paraId="20E9A984" w14:textId="46C60737" w:rsidR="00261501" w:rsidRPr="00261501" w:rsidRDefault="000A327C" w:rsidP="00261501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ins w:id="20" w:author="Ragnar Paulson (he/him)" w:date="2022-12-12T16:10:00Z">
        <w:r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lastRenderedPageBreak/>
          <w:t>NOTE</w:t>
        </w:r>
      </w:ins>
      <w:r w:rsidR="00261501"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: </w:t>
      </w:r>
      <w:ins w:id="21" w:author="Ragnar Paulson (he/him)" w:date="2022-12-12T16:11:00Z">
        <w:r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B</w:t>
        </w:r>
      </w:ins>
      <w:r w:rsidR="00261501"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e </w:t>
      </w:r>
      <w:proofErr w:type="gramStart"/>
      <w:ins w:id="22" w:author="Ragnar Paulson (he/him)" w:date="2022-12-12T16:11:00Z">
        <w:r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 xml:space="preserve">aware </w:t>
        </w:r>
      </w:ins>
      <w:r w:rsidR="00261501"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the</w:t>
      </w:r>
      <w:proofErr w:type="gramEnd"/>
      <w:r w:rsidR="00261501"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command </w:t>
      </w:r>
      <w:ins w:id="23" w:author="Ragnar Paulson (he/him)" w:date="2022-12-12T16:11:00Z">
        <w:r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demonstrated above is `docker comp</w:t>
        </w:r>
      </w:ins>
      <w:ins w:id="24" w:author="Ragnar Paulson (he/him)" w:date="2022-12-12T16:12:00Z">
        <w:r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 xml:space="preserve">ose` and not </w:t>
        </w:r>
      </w:ins>
      <w:ins w:id="25" w:author="Ragnar Paulson (he/him)" w:date="2022-12-12T16:11:00Z">
        <w:r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 xml:space="preserve"> </w:t>
        </w:r>
      </w:ins>
      <w:r w:rsidR="00261501"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docker-compose</w:t>
      </w:r>
      <w:ins w:id="26" w:author="Ragnar Paulson (he/him)" w:date="2022-12-12T16:12:00Z">
        <w:r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.</w:t>
        </w:r>
      </w:ins>
      <w:r w:rsidR="00261501"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</w:t>
      </w:r>
      <w:ins w:id="27" w:author="Ragnar Paulson (he/him)" w:date="2022-12-12T16:12:00Z">
        <w:r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M</w:t>
        </w:r>
        <w:del w:id="28" w:author="Mikhail Gevantmakher" w:date="2022-12-12T16:35:00Z">
          <w:r w:rsidDel="00F54FED">
            <w:rPr>
              <w:rFonts w:ascii="Roboto" w:eastAsia="Times New Roman" w:hAnsi="Roboto" w:cs="Times New Roman"/>
              <w:color w:val="000000"/>
              <w:sz w:val="21"/>
              <w:szCs w:val="21"/>
              <w:lang w:val="en-CA"/>
            </w:rPr>
            <w:delText>K</w:delText>
          </w:r>
        </w:del>
      </w:ins>
      <w:r w:rsidR="00261501"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ake sure to use a recent version. Both </w:t>
      </w:r>
      <w:r w:rsidR="00261501" w:rsidRPr="00261501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val="en-CA"/>
        </w:rPr>
        <w:t>docker compose</w:t>
      </w:r>
      <w:r w:rsidR="00261501"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 and </w:t>
      </w:r>
      <w:r w:rsidR="00261501" w:rsidRPr="00261501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val="en-CA"/>
        </w:rPr>
        <w:t>docker-compose</w:t>
      </w:r>
      <w:r w:rsidR="00261501" w:rsidRPr="00261501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 may be available on your system and could differ in version.</w:t>
      </w:r>
    </w:p>
    <w:p w14:paraId="7EDDC529" w14:textId="44E8BD8F" w:rsidR="00D5180F" w:rsidRPr="00FB31BA" w:rsidRDefault="00FB31BA" w:rsidP="00FB31BA">
      <w:pPr>
        <w:shd w:val="clear" w:color="auto" w:fill="FFFFFF"/>
        <w:spacing w:before="30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  <w:lang w:val="en-CA"/>
        </w:rPr>
      </w:pPr>
      <w:r w:rsidRPr="00FB31BA"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>Few notes to the code lab configuration</w:t>
      </w:r>
    </w:p>
    <w:p w14:paraId="2FBCE4CD" w14:textId="71DF57EC" w:rsidR="00FB31BA" w:rsidRDefault="00FB31BA"/>
    <w:p w14:paraId="6BE1A14D" w14:textId="7586B096" w:rsidR="00FB31BA" w:rsidRDefault="000A327C">
      <w:pP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ins w:id="29" w:author="Ragnar Paulson (he/him)" w:date="2022-12-12T16:12:00Z">
        <w:r w:rsidRPr="00F54FED">
          <w:t>The</w:t>
        </w:r>
        <w:r>
          <w:rPr>
            <w:i/>
            <w:iCs/>
          </w:rPr>
          <w:t xml:space="preserve"> </w:t>
        </w:r>
      </w:ins>
      <w:r w:rsidR="00FB31BA" w:rsidRPr="00FB31BA">
        <w:rPr>
          <w:i/>
          <w:iCs/>
        </w:rPr>
        <w:t>.env</w:t>
      </w:r>
      <w:r w:rsidR="00FB31BA">
        <w:t xml:space="preserve"> file contains several environment variables that are used within </w:t>
      </w:r>
      <w:ins w:id="30" w:author="Ragnar Paulson (he/him)" w:date="2022-12-12T16:13:00Z">
        <w:r>
          <w:t>the</w:t>
        </w:r>
      </w:ins>
      <w:r w:rsidR="00FB31BA">
        <w:t xml:space="preserve"> </w:t>
      </w:r>
      <w:r w:rsidR="00FB31BA" w:rsidRPr="00FB31BA">
        <w:rPr>
          <w:rFonts w:ascii="Roboto" w:eastAsia="Times New Roman" w:hAnsi="Roboto" w:cs="Times New Roman"/>
          <w:i/>
          <w:iCs/>
          <w:color w:val="000000"/>
          <w:sz w:val="21"/>
          <w:szCs w:val="21"/>
          <w:lang w:val="en-CA"/>
        </w:rPr>
        <w:t>docker-</w:t>
      </w:r>
      <w:proofErr w:type="spellStart"/>
      <w:r w:rsidR="00FB31BA" w:rsidRPr="00FB31BA">
        <w:rPr>
          <w:rFonts w:ascii="Roboto" w:eastAsia="Times New Roman" w:hAnsi="Roboto" w:cs="Times New Roman"/>
          <w:i/>
          <w:iCs/>
          <w:color w:val="000000"/>
          <w:sz w:val="21"/>
          <w:szCs w:val="21"/>
          <w:lang w:val="en-CA"/>
        </w:rPr>
        <w:t>compose.yaml</w:t>
      </w:r>
      <w:proofErr w:type="spellEnd"/>
      <w:r w:rsidR="00FB31BA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file and may</w:t>
      </w:r>
      <w:ins w:id="31" w:author="Ragnar Paulson (he/him)" w:date="2022-12-12T16:13:00Z">
        <w:r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 xml:space="preserve"> need to</w:t>
        </w:r>
      </w:ins>
      <w:r w:rsidR="00FB31BA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be changed by user depends on</w:t>
      </w:r>
      <w:r w:rsidR="00E327C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the runtime </w:t>
      </w:r>
      <w:r w:rsidR="00FB31BA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environment: </w:t>
      </w:r>
    </w:p>
    <w:p w14:paraId="029C19D8" w14:textId="799CCB59" w:rsidR="00E327C9" w:rsidRPr="00E327C9" w:rsidRDefault="00E327C9" w:rsidP="00C76036">
      <w:pPr>
        <w:pStyle w:val="ListParagraph"/>
        <w:numPr>
          <w:ilvl w:val="0"/>
          <w:numId w:val="2"/>
        </w:numPr>
      </w:pPr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Solace </w:t>
      </w:r>
      <w:r w:rsidR="00FB31BA" w:rsidRPr="00E327C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Pub Sub Plus broker port PUBSUB_PORT_NUMBER=55557</w:t>
      </w:r>
    </w:p>
    <w:p w14:paraId="203CFE09" w14:textId="63EC170B" w:rsidR="00FB31BA" w:rsidRPr="00E327C9" w:rsidRDefault="00FB31BA" w:rsidP="00C76036">
      <w:pPr>
        <w:pStyle w:val="ListParagraph"/>
        <w:numPr>
          <w:ilvl w:val="0"/>
          <w:numId w:val="2"/>
        </w:numPr>
      </w:pPr>
      <w:r w:rsidRPr="00E327C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Open Telemetry contribution repository collector docker image tag and version   </w:t>
      </w:r>
      <w:proofErr w:type="spellStart"/>
      <w:r w:rsidR="00E327C9" w:rsidRPr="00E327C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val="en-CA"/>
        </w:rPr>
        <w:t>otel</w:t>
      </w:r>
      <w:proofErr w:type="spellEnd"/>
      <w:r w:rsidR="00E327C9" w:rsidRPr="00E327C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val="en-CA"/>
        </w:rPr>
        <w:t>/opentelemetry-collector-contrib:0.67.0</w:t>
      </w:r>
    </w:p>
    <w:p w14:paraId="6FC88693" w14:textId="7E9C94E2" w:rsidR="00E327C9" w:rsidRPr="00E327C9" w:rsidRDefault="00E327C9" w:rsidP="00E327C9">
      <w:pPr>
        <w:pStyle w:val="ListParagraph"/>
        <w:numPr>
          <w:ilvl w:val="0"/>
          <w:numId w:val="2"/>
        </w:numPr>
      </w:pPr>
      <w:r>
        <w:t xml:space="preserve">Solace </w:t>
      </w:r>
      <w:proofErr w:type="spellStart"/>
      <w:r w:rsidRPr="00E327C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PubSub</w:t>
      </w:r>
      <w:proofErr w:type="spellEnd"/>
      <w:ins w:id="32" w:author="Ragnar Paulson (he/him)" w:date="2022-12-12T16:13:00Z">
        <w:r w:rsidR="000A327C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+</w:t>
        </w:r>
      </w:ins>
      <w:r w:rsidRPr="00E327C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broker</w:t>
      </w:r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docker image tag and version </w:t>
      </w:r>
      <w:r w:rsidRPr="00E327C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val="en-CA"/>
        </w:rPr>
        <w:t>XXX</w:t>
      </w:r>
    </w:p>
    <w:p w14:paraId="54FD94DC" w14:textId="7ADFAE42" w:rsidR="00E327C9" w:rsidRDefault="00E327C9" w:rsidP="00E327C9">
      <w:pPr>
        <w:pStyle w:val="ListParagraph"/>
      </w:pPr>
    </w:p>
    <w:p w14:paraId="7BA68EF7" w14:textId="77777777" w:rsidR="00FB31BA" w:rsidRDefault="00FB31BA"/>
    <w:sectPr w:rsidR="00FB31BA" w:rsidSect="00EE6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Ragnar Paulson (he/him)" w:date="2022-12-12T16:06:00Z" w:initials="RP(">
    <w:p w14:paraId="33D7821E" w14:textId="77777777" w:rsidR="00456823" w:rsidRDefault="00456823" w:rsidP="00A22119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Doe this have an official product name</w:t>
      </w:r>
    </w:p>
  </w:comment>
  <w:comment w:id="19" w:author="Ragnar Paulson (he/him)" w:date="2022-12-12T16:10:00Z" w:initials="RP(">
    <w:p w14:paraId="46658CE5" w14:textId="77777777" w:rsidR="000A327C" w:rsidRDefault="000A327C" w:rsidP="00A74A46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The directory is not 'tracing-codelab' per above snippet, not tracing-ea … please adjust screen capture.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D7821E" w15:done="0"/>
  <w15:commentEx w15:paraId="46658C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1D001" w16cex:dateUtc="2022-12-12T21:06:00Z"/>
  <w16cex:commentExtensible w16cex:durableId="2741D0F0" w16cex:dateUtc="2022-12-12T2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D7821E" w16cid:durableId="2741D001"/>
  <w16cid:commentId w16cid:paraId="46658CE5" w16cid:durableId="2741D0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4EB2"/>
    <w:multiLevelType w:val="multilevel"/>
    <w:tmpl w:val="A2B0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E4AE2"/>
    <w:multiLevelType w:val="hybridMultilevel"/>
    <w:tmpl w:val="ED02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552476">
    <w:abstractNumId w:val="0"/>
  </w:num>
  <w:num w:numId="2" w16cid:durableId="31333998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gnar Paulson (he/him)">
    <w15:presenceInfo w15:providerId="AD" w15:userId="S::Ragnar.Paulson@solace.com::fd752798-9c29-4a57-b089-8a90c172f15e"/>
  </w15:person>
  <w15:person w15:author="Mikhail Gevantmakher">
    <w15:presenceInfo w15:providerId="AD" w15:userId="S::mikhail.gevantmakher@solace.com::f43939c7-432a-4dbf-956c-a22a51bde3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01"/>
    <w:rsid w:val="000A327C"/>
    <w:rsid w:val="00186A60"/>
    <w:rsid w:val="00261501"/>
    <w:rsid w:val="00350667"/>
    <w:rsid w:val="00456823"/>
    <w:rsid w:val="0052013C"/>
    <w:rsid w:val="005B7D94"/>
    <w:rsid w:val="006254B6"/>
    <w:rsid w:val="007C4D04"/>
    <w:rsid w:val="007F018E"/>
    <w:rsid w:val="009654F2"/>
    <w:rsid w:val="00A95C06"/>
    <w:rsid w:val="00BB448B"/>
    <w:rsid w:val="00CA7835"/>
    <w:rsid w:val="00DB251E"/>
    <w:rsid w:val="00E327C9"/>
    <w:rsid w:val="00EE601E"/>
    <w:rsid w:val="00F47198"/>
    <w:rsid w:val="00F54FED"/>
    <w:rsid w:val="00FB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A47C"/>
  <w14:defaultImageDpi w14:val="32767"/>
  <w15:chartTrackingRefBased/>
  <w15:docId w15:val="{3EAE4DFF-EA73-0743-B5B4-C2852507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150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1501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NormalWeb">
    <w:name w:val="Normal (Web)"/>
    <w:basedOn w:val="Normal"/>
    <w:uiPriority w:val="99"/>
    <w:semiHidden/>
    <w:unhideWhenUsed/>
    <w:rsid w:val="002615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unhideWhenUsed/>
    <w:rsid w:val="0026150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501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2615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7C9"/>
    <w:pPr>
      <w:ind w:left="720"/>
      <w:contextualSpacing/>
    </w:pPr>
  </w:style>
  <w:style w:type="paragraph" w:styleId="Revision">
    <w:name w:val="Revision"/>
    <w:hidden/>
    <w:uiPriority w:val="99"/>
    <w:semiHidden/>
    <w:rsid w:val="00456823"/>
  </w:style>
  <w:style w:type="character" w:styleId="UnresolvedMention">
    <w:name w:val="Unresolved Mention"/>
    <w:basedOn w:val="DefaultParagraphFont"/>
    <w:uiPriority w:val="99"/>
    <w:rsid w:val="0045682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568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68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68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8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8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Gevantmakher</dc:creator>
  <cp:keywords/>
  <dc:description/>
  <cp:lastModifiedBy>Mikhail Gevantmakher</cp:lastModifiedBy>
  <cp:revision>9</cp:revision>
  <dcterms:created xsi:type="dcterms:W3CDTF">2022-12-09T20:51:00Z</dcterms:created>
  <dcterms:modified xsi:type="dcterms:W3CDTF">2022-12-12T21:43:00Z</dcterms:modified>
</cp:coreProperties>
</file>