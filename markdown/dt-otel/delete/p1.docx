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E76F" w14:textId="77777777" w:rsidR="00167D67" w:rsidRPr="00167D67" w:rsidRDefault="00167D67" w:rsidP="00167D67">
      <w:pPr>
        <w:shd w:val="clear" w:color="auto" w:fill="FFFFFF"/>
        <w:spacing w:before="300" w:line="240" w:lineRule="atLeast"/>
        <w:outlineLvl w:val="1"/>
        <w:rPr>
          <w:rFonts w:ascii="Arial" w:eastAsia="Times New Roman" w:hAnsi="Arial" w:cs="Arial"/>
          <w:color w:val="000000"/>
          <w:sz w:val="30"/>
          <w:szCs w:val="30"/>
          <w:lang w:val="en-CA"/>
        </w:rPr>
      </w:pPr>
      <w:r w:rsidRPr="00167D67">
        <w:rPr>
          <w:rFonts w:ascii="Arial" w:eastAsia="Times New Roman" w:hAnsi="Arial" w:cs="Arial"/>
          <w:color w:val="000000"/>
          <w:sz w:val="30"/>
          <w:szCs w:val="30"/>
          <w:lang w:val="en-CA"/>
        </w:rPr>
        <w:t>1. What you'll learn: Overview</w:t>
      </w:r>
    </w:p>
    <w:p w14:paraId="75757D90" w14:textId="77777777" w:rsidR="00167D67" w:rsidRPr="00167D67" w:rsidRDefault="00167D67" w:rsidP="00167D67">
      <w:pPr>
        <w:shd w:val="clear" w:color="auto" w:fill="FFFFFF"/>
        <w:spacing w:before="100" w:beforeAutospacing="1" w:after="100" w:afterAutospacing="1"/>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This </w:t>
      </w:r>
      <w:proofErr w:type="spellStart"/>
      <w:r w:rsidRPr="00167D67">
        <w:rPr>
          <w:rFonts w:ascii="Roboto" w:eastAsia="Times New Roman" w:hAnsi="Roboto" w:cs="Times New Roman"/>
          <w:color w:val="000000"/>
          <w:sz w:val="21"/>
          <w:szCs w:val="21"/>
          <w:lang w:val="en-CA"/>
        </w:rPr>
        <w:t>CodeLabs</w:t>
      </w:r>
      <w:proofErr w:type="spellEnd"/>
      <w:r w:rsidRPr="00167D67">
        <w:rPr>
          <w:rFonts w:ascii="Roboto" w:eastAsia="Times New Roman" w:hAnsi="Roboto" w:cs="Times New Roman"/>
          <w:color w:val="000000"/>
          <w:sz w:val="21"/>
          <w:szCs w:val="21"/>
          <w:lang w:val="en-CA"/>
        </w:rPr>
        <w:t xml:space="preserve"> will take you through the basics of the new distributed tracing feature. Following these steps will take you through:</w:t>
      </w:r>
    </w:p>
    <w:p w14:paraId="375F0143" w14:textId="06854F6C" w:rsidR="00167D67" w:rsidRPr="00167D67" w:rsidRDefault="00167D67" w:rsidP="00167D67">
      <w:pPr>
        <w:numPr>
          <w:ilvl w:val="0"/>
          <w:numId w:val="1"/>
        </w:numPr>
        <w:shd w:val="clear" w:color="auto" w:fill="FFFFFF"/>
        <w:spacing w:before="120" w:after="120"/>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Launching and configuring a </w:t>
      </w:r>
      <w:proofErr w:type="spellStart"/>
      <w:r w:rsidRPr="00167D67">
        <w:rPr>
          <w:rFonts w:ascii="Roboto" w:eastAsia="Times New Roman" w:hAnsi="Roboto" w:cs="Times New Roman"/>
          <w:color w:val="000000"/>
          <w:sz w:val="21"/>
          <w:szCs w:val="21"/>
          <w:lang w:val="en-CA"/>
        </w:rPr>
        <w:t>PubSub</w:t>
      </w:r>
      <w:proofErr w:type="spellEnd"/>
      <w:r w:rsidRPr="00167D67">
        <w:rPr>
          <w:rFonts w:ascii="Roboto" w:eastAsia="Times New Roman" w:hAnsi="Roboto" w:cs="Times New Roman"/>
          <w:color w:val="000000"/>
          <w:sz w:val="21"/>
          <w:szCs w:val="21"/>
          <w:lang w:val="en-CA"/>
        </w:rPr>
        <w:t>+ Event Broker Software</w:t>
      </w:r>
      <w:r w:rsidR="006809F3">
        <w:rPr>
          <w:rFonts w:ascii="Roboto" w:eastAsia="Times New Roman" w:hAnsi="Roboto" w:cs="Times New Roman"/>
          <w:color w:val="000000"/>
          <w:sz w:val="21"/>
          <w:szCs w:val="21"/>
          <w:lang w:val="en-CA"/>
        </w:rPr>
        <w:t xml:space="preserve"> </w:t>
      </w:r>
    </w:p>
    <w:p w14:paraId="52C03C3C" w14:textId="77777777" w:rsidR="00167D67" w:rsidRPr="00167D67" w:rsidRDefault="00167D67" w:rsidP="00167D67">
      <w:pPr>
        <w:numPr>
          <w:ilvl w:val="0"/>
          <w:numId w:val="1"/>
        </w:numPr>
        <w:shd w:val="clear" w:color="auto" w:fill="FFFFFF"/>
        <w:spacing w:before="120" w:after="120"/>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Launching the </w:t>
      </w:r>
      <w:proofErr w:type="spellStart"/>
      <w:r w:rsidRPr="00167D67">
        <w:rPr>
          <w:rFonts w:ascii="Roboto" w:eastAsia="Times New Roman" w:hAnsi="Roboto" w:cs="Times New Roman"/>
          <w:color w:val="000000"/>
          <w:sz w:val="21"/>
          <w:szCs w:val="21"/>
          <w:lang w:val="en-CA"/>
        </w:rPr>
        <w:t>OpenTelemetry</w:t>
      </w:r>
      <w:proofErr w:type="spellEnd"/>
      <w:r w:rsidRPr="00167D67">
        <w:rPr>
          <w:rFonts w:ascii="Roboto" w:eastAsia="Times New Roman" w:hAnsi="Roboto" w:cs="Times New Roman"/>
          <w:color w:val="000000"/>
          <w:sz w:val="21"/>
          <w:szCs w:val="21"/>
          <w:lang w:val="en-CA"/>
        </w:rPr>
        <w:t xml:space="preserve"> Collector configured to use Solace modules</w:t>
      </w:r>
    </w:p>
    <w:p w14:paraId="33D39BEB" w14:textId="77777777" w:rsidR="00167D67" w:rsidRPr="00167D67" w:rsidRDefault="00167D67" w:rsidP="00167D67">
      <w:pPr>
        <w:numPr>
          <w:ilvl w:val="0"/>
          <w:numId w:val="1"/>
        </w:numPr>
        <w:shd w:val="clear" w:color="auto" w:fill="FFFFFF"/>
        <w:spacing w:before="120" w:after="120"/>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Launching Jaeger which offers a user interface to view traced events</w:t>
      </w:r>
    </w:p>
    <w:p w14:paraId="58116335" w14:textId="018D2828" w:rsidR="00167D67" w:rsidRPr="00167D67" w:rsidRDefault="00167D67" w:rsidP="00167D67">
      <w:pPr>
        <w:numPr>
          <w:ilvl w:val="0"/>
          <w:numId w:val="1"/>
        </w:numPr>
        <w:shd w:val="clear" w:color="auto" w:fill="FFFFFF"/>
        <w:spacing w:before="120" w:after="120"/>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Publishing </w:t>
      </w:r>
      <w:r w:rsidR="006809F3">
        <w:rPr>
          <w:rFonts w:ascii="Roboto" w:eastAsia="Times New Roman" w:hAnsi="Roboto" w:cs="Times New Roman"/>
          <w:color w:val="000000"/>
          <w:sz w:val="21"/>
          <w:szCs w:val="21"/>
          <w:lang w:val="en-CA"/>
        </w:rPr>
        <w:t xml:space="preserve">and receiving </w:t>
      </w:r>
      <w:r w:rsidRPr="00167D67">
        <w:rPr>
          <w:rFonts w:ascii="Roboto" w:eastAsia="Times New Roman" w:hAnsi="Roboto" w:cs="Times New Roman"/>
          <w:color w:val="000000"/>
          <w:sz w:val="21"/>
          <w:szCs w:val="21"/>
          <w:lang w:val="en-CA"/>
        </w:rPr>
        <w:t>messages to</w:t>
      </w:r>
      <w:r w:rsidR="006809F3">
        <w:rPr>
          <w:rFonts w:ascii="Roboto" w:eastAsia="Times New Roman" w:hAnsi="Roboto" w:cs="Times New Roman"/>
          <w:color w:val="000000"/>
          <w:sz w:val="21"/>
          <w:szCs w:val="21"/>
          <w:lang w:val="en-CA"/>
        </w:rPr>
        <w:t>/from</w:t>
      </w:r>
      <w:r w:rsidRPr="00167D67">
        <w:rPr>
          <w:rFonts w:ascii="Roboto" w:eastAsia="Times New Roman" w:hAnsi="Roboto" w:cs="Times New Roman"/>
          <w:color w:val="000000"/>
          <w:sz w:val="21"/>
          <w:szCs w:val="21"/>
          <w:lang w:val="en-CA"/>
        </w:rPr>
        <w:t xml:space="preserve"> your broker to generate </w:t>
      </w:r>
      <w:r w:rsidR="006809F3">
        <w:rPr>
          <w:rFonts w:ascii="Roboto" w:eastAsia="Times New Roman" w:hAnsi="Roboto" w:cs="Times New Roman"/>
          <w:color w:val="000000"/>
          <w:sz w:val="21"/>
          <w:szCs w:val="21"/>
          <w:lang w:val="en-CA"/>
        </w:rPr>
        <w:t xml:space="preserve">broker </w:t>
      </w:r>
      <w:r w:rsidRPr="00167D67">
        <w:rPr>
          <w:rFonts w:ascii="Roboto" w:eastAsia="Times New Roman" w:hAnsi="Roboto" w:cs="Times New Roman"/>
          <w:color w:val="000000"/>
          <w:sz w:val="21"/>
          <w:szCs w:val="21"/>
          <w:lang w:val="en-CA"/>
        </w:rPr>
        <w:t>trace events</w:t>
      </w:r>
      <w:r w:rsidR="006809F3">
        <w:rPr>
          <w:rFonts w:ascii="Roboto" w:eastAsia="Times New Roman" w:hAnsi="Roboto" w:cs="Times New Roman"/>
          <w:color w:val="000000"/>
          <w:sz w:val="21"/>
          <w:szCs w:val="21"/>
          <w:lang w:val="en-CA"/>
        </w:rPr>
        <w:t xml:space="preserve"> </w:t>
      </w:r>
    </w:p>
    <w:p w14:paraId="2E17C41E" w14:textId="77931CAC" w:rsidR="00167D67" w:rsidRPr="00167D67" w:rsidRDefault="006809F3" w:rsidP="00167D67">
      <w:pPr>
        <w:numPr>
          <w:ilvl w:val="0"/>
          <w:numId w:val="1"/>
        </w:numPr>
        <w:shd w:val="clear" w:color="auto" w:fill="FFFFFF"/>
        <w:spacing w:before="120" w:after="120"/>
        <w:rPr>
          <w:rFonts w:ascii="Roboto" w:eastAsia="Times New Roman" w:hAnsi="Roboto" w:cs="Times New Roman"/>
          <w:color w:val="000000"/>
          <w:sz w:val="21"/>
          <w:szCs w:val="21"/>
          <w:lang w:val="en-CA"/>
        </w:rPr>
      </w:pPr>
      <w:r>
        <w:rPr>
          <w:rFonts w:ascii="Roboto" w:eastAsia="Times New Roman" w:hAnsi="Roboto" w:cs="Times New Roman"/>
          <w:color w:val="000000"/>
          <w:sz w:val="21"/>
          <w:szCs w:val="21"/>
          <w:lang w:val="en-CA"/>
        </w:rPr>
        <w:t xml:space="preserve">Use auto-instrumented JMS application </w:t>
      </w:r>
      <w:r w:rsidR="00167D67" w:rsidRPr="00167D67">
        <w:rPr>
          <w:rFonts w:ascii="Roboto" w:eastAsia="Times New Roman" w:hAnsi="Roboto" w:cs="Times New Roman"/>
          <w:color w:val="000000"/>
          <w:sz w:val="21"/>
          <w:szCs w:val="21"/>
          <w:lang w:val="en-CA"/>
        </w:rPr>
        <w:t xml:space="preserve">that will generate </w:t>
      </w:r>
      <w:r>
        <w:rPr>
          <w:rFonts w:ascii="Roboto" w:eastAsia="Times New Roman" w:hAnsi="Roboto" w:cs="Times New Roman"/>
          <w:color w:val="000000"/>
          <w:sz w:val="21"/>
          <w:szCs w:val="21"/>
          <w:lang w:val="en-CA"/>
        </w:rPr>
        <w:t xml:space="preserve">end to end linked traces (publisher – broker – receiver traces) </w:t>
      </w:r>
    </w:p>
    <w:p w14:paraId="60CB80E6" w14:textId="64D62517" w:rsidR="00167D67" w:rsidRPr="00167D67" w:rsidRDefault="00167D67" w:rsidP="00167D67">
      <w:pPr>
        <w:shd w:val="clear" w:color="auto" w:fill="FFFFFF"/>
        <w:spacing w:before="100" w:beforeAutospacing="1" w:after="100" w:afterAutospacing="1"/>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Upon successful completion of this Code Labs, we encourage you to experiment with distributed tracing and the environment provided to see how it fits with your use case(s). This can include other message sources, Open Telemetry </w:t>
      </w:r>
      <w:r w:rsidR="006809F3">
        <w:rPr>
          <w:rFonts w:ascii="Roboto" w:eastAsia="Times New Roman" w:hAnsi="Roboto" w:cs="Times New Roman"/>
          <w:color w:val="000000"/>
          <w:sz w:val="21"/>
          <w:szCs w:val="21"/>
          <w:lang w:val="en-CA"/>
        </w:rPr>
        <w:t>exporters</w:t>
      </w:r>
      <w:r w:rsidRPr="00167D67">
        <w:rPr>
          <w:rFonts w:ascii="Roboto" w:eastAsia="Times New Roman" w:hAnsi="Roboto" w:cs="Times New Roman"/>
          <w:color w:val="000000"/>
          <w:sz w:val="21"/>
          <w:szCs w:val="21"/>
          <w:lang w:val="en-CA"/>
        </w:rPr>
        <w:t>, and telemetry analysis tools. Please note that as a</w:t>
      </w:r>
      <w:del w:id="0" w:author="Mikhail Gevantmakher" w:date="2022-12-12T16:24:00Z">
        <w:r w:rsidRPr="00167D67" w:rsidDel="001F4D22">
          <w:rPr>
            <w:rFonts w:ascii="Roboto" w:eastAsia="Times New Roman" w:hAnsi="Roboto" w:cs="Times New Roman"/>
            <w:color w:val="000000"/>
            <w:sz w:val="21"/>
            <w:szCs w:val="21"/>
            <w:lang w:val="en-CA"/>
          </w:rPr>
          <w:delText>n</w:delText>
        </w:r>
      </w:del>
      <w:r w:rsidRPr="00167D67">
        <w:rPr>
          <w:rFonts w:ascii="Roboto" w:eastAsia="Times New Roman" w:hAnsi="Roboto" w:cs="Times New Roman"/>
          <w:color w:val="000000"/>
          <w:sz w:val="21"/>
          <w:szCs w:val="21"/>
          <w:lang w:val="en-CA"/>
        </w:rPr>
        <w:t xml:space="preserve"> </w:t>
      </w:r>
      <w:r w:rsidR="006809F3">
        <w:rPr>
          <w:rFonts w:ascii="Roboto" w:eastAsia="Times New Roman" w:hAnsi="Roboto" w:cs="Times New Roman"/>
          <w:color w:val="000000"/>
          <w:sz w:val="21"/>
          <w:szCs w:val="21"/>
          <w:lang w:val="en-CA"/>
        </w:rPr>
        <w:t xml:space="preserve">Demo feature using a standard broker edition </w:t>
      </w:r>
      <w:r w:rsidRPr="00167D67">
        <w:rPr>
          <w:rFonts w:ascii="Roboto" w:eastAsia="Times New Roman" w:hAnsi="Roboto" w:cs="Times New Roman"/>
          <w:color w:val="000000"/>
          <w:sz w:val="21"/>
          <w:szCs w:val="21"/>
          <w:lang w:val="en-CA"/>
        </w:rPr>
        <w:t>release there are some restrictions.</w:t>
      </w:r>
    </w:p>
    <w:p w14:paraId="7A1CD4C3" w14:textId="77777777" w:rsidR="00167D67" w:rsidRPr="00167D67" w:rsidRDefault="00167D67" w:rsidP="00167D67">
      <w:pPr>
        <w:shd w:val="clear" w:color="auto" w:fill="FFFFFF"/>
        <w:spacing w:before="300" w:line="240" w:lineRule="atLeast"/>
        <w:outlineLvl w:val="1"/>
        <w:rPr>
          <w:rFonts w:ascii="Roboto" w:eastAsia="Times New Roman" w:hAnsi="Roboto" w:cs="Times New Roman"/>
          <w:color w:val="000000"/>
          <w:sz w:val="30"/>
          <w:szCs w:val="30"/>
          <w:lang w:val="en-CA"/>
        </w:rPr>
      </w:pPr>
      <w:r w:rsidRPr="00167D67">
        <w:rPr>
          <w:rFonts w:ascii="Roboto" w:eastAsia="Times New Roman" w:hAnsi="Roboto" w:cs="Times New Roman"/>
          <w:color w:val="000000"/>
          <w:sz w:val="30"/>
          <w:szCs w:val="30"/>
          <w:lang w:val="en-CA"/>
        </w:rPr>
        <w:t>Limitations and caveats</w:t>
      </w:r>
    </w:p>
    <w:p w14:paraId="3F1B3B8B" w14:textId="17E2B971" w:rsidR="00167D67" w:rsidRPr="00A72A06" w:rsidRDefault="00167D67" w:rsidP="00167D67">
      <w:pPr>
        <w:shd w:val="clear" w:color="auto" w:fill="FFFFFF"/>
        <w:spacing w:before="100" w:beforeAutospacing="1" w:after="100" w:afterAutospacing="1"/>
        <w:rPr>
          <w:rFonts w:ascii="Roboto" w:eastAsia="Times New Roman" w:hAnsi="Roboto" w:cs="Times New Roman"/>
          <w:strike/>
          <w:color w:val="000000"/>
          <w:sz w:val="21"/>
          <w:szCs w:val="21"/>
          <w:lang w:val="en-CA"/>
          <w:rPrChange w:id="1" w:author="Mikhail Gevantmakher" w:date="2022-12-12T16:28:00Z">
            <w:rPr>
              <w:rFonts w:ascii="Roboto" w:eastAsia="Times New Roman" w:hAnsi="Roboto" w:cs="Times New Roman"/>
              <w:color w:val="000000"/>
              <w:sz w:val="21"/>
              <w:szCs w:val="21"/>
              <w:lang w:val="en-CA"/>
            </w:rPr>
          </w:rPrChange>
        </w:rPr>
      </w:pPr>
      <w:r w:rsidRPr="00167D67">
        <w:rPr>
          <w:rFonts w:ascii="Roboto" w:eastAsia="Times New Roman" w:hAnsi="Roboto" w:cs="Times New Roman"/>
          <w:color w:val="000000"/>
          <w:sz w:val="21"/>
          <w:szCs w:val="21"/>
          <w:lang w:val="en-CA"/>
        </w:rPr>
        <w:t>For this release, trace events will be generated for published messages (guaranteed and promoted direct) upon broker receipt and when the message is enqueued by the broker</w:t>
      </w:r>
      <w:r w:rsidR="008D2C0C">
        <w:rPr>
          <w:rFonts w:ascii="Roboto" w:eastAsia="Times New Roman" w:hAnsi="Roboto" w:cs="Times New Roman"/>
          <w:color w:val="000000"/>
          <w:sz w:val="21"/>
          <w:szCs w:val="21"/>
          <w:lang w:val="en-CA"/>
        </w:rPr>
        <w:t>.</w:t>
      </w:r>
      <w:r w:rsidRPr="00167D67">
        <w:rPr>
          <w:rFonts w:ascii="Roboto" w:eastAsia="Times New Roman" w:hAnsi="Roboto" w:cs="Times New Roman"/>
          <w:color w:val="000000"/>
          <w:sz w:val="21"/>
          <w:szCs w:val="21"/>
          <w:lang w:val="en-CA"/>
        </w:rPr>
        <w:t xml:space="preserve"> </w:t>
      </w:r>
      <w:r w:rsidR="008D2C0C">
        <w:rPr>
          <w:rFonts w:ascii="Roboto" w:eastAsia="Times New Roman" w:hAnsi="Roboto" w:cs="Times New Roman"/>
          <w:color w:val="000000"/>
          <w:sz w:val="21"/>
          <w:szCs w:val="21"/>
          <w:lang w:val="en-CA"/>
        </w:rPr>
        <w:t>This release</w:t>
      </w:r>
      <w:r w:rsidRPr="00167D67">
        <w:rPr>
          <w:rFonts w:ascii="Roboto" w:eastAsia="Times New Roman" w:hAnsi="Roboto" w:cs="Times New Roman"/>
          <w:color w:val="000000"/>
          <w:sz w:val="21"/>
          <w:szCs w:val="21"/>
          <w:lang w:val="en-CA"/>
        </w:rPr>
        <w:t xml:space="preserve"> does support context propagation to bind telemetry for the same message from multiple sources. </w:t>
      </w:r>
      <w:r w:rsidRPr="00A72A06">
        <w:rPr>
          <w:rFonts w:ascii="Roboto" w:eastAsia="Times New Roman" w:hAnsi="Roboto" w:cs="Times New Roman"/>
          <w:strike/>
          <w:color w:val="000000"/>
          <w:sz w:val="21"/>
          <w:szCs w:val="21"/>
          <w:lang w:val="en-CA"/>
          <w:rPrChange w:id="2" w:author="Mikhail Gevantmakher" w:date="2022-12-12T16:28:00Z">
            <w:rPr>
              <w:rFonts w:ascii="Roboto" w:eastAsia="Times New Roman" w:hAnsi="Roboto" w:cs="Times New Roman"/>
              <w:color w:val="000000"/>
              <w:sz w:val="21"/>
              <w:szCs w:val="21"/>
              <w:lang w:val="en-CA"/>
            </w:rPr>
          </w:rPrChange>
        </w:rPr>
        <w:t>The areas or feature interactions to avoid include but are not limited to:</w:t>
      </w:r>
    </w:p>
    <w:p w14:paraId="12C82355" w14:textId="60A11033"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3"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4" w:author="Mikhail Gevantmakher" w:date="2022-12-12T16:28:00Z">
            <w:rPr>
              <w:rFonts w:ascii="Roboto" w:eastAsia="Times New Roman" w:hAnsi="Roboto" w:cs="Times New Roman"/>
              <w:color w:val="000000"/>
              <w:sz w:val="21"/>
              <w:szCs w:val="21"/>
              <w:lang w:val="en-CA"/>
            </w:rPr>
          </w:rPrChange>
        </w:rPr>
        <w:t>Direct Messaging</w:t>
      </w:r>
      <w:r w:rsidR="006809F3" w:rsidRPr="00A72A06">
        <w:rPr>
          <w:rFonts w:ascii="Roboto" w:eastAsia="Times New Roman" w:hAnsi="Roboto" w:cs="Times New Roman"/>
          <w:strike/>
          <w:color w:val="000000"/>
          <w:sz w:val="21"/>
          <w:szCs w:val="21"/>
          <w:lang w:val="en-CA"/>
          <w:rPrChange w:id="5" w:author="Mikhail Gevantmakher" w:date="2022-12-12T16:28:00Z">
            <w:rPr>
              <w:rFonts w:ascii="Roboto" w:eastAsia="Times New Roman" w:hAnsi="Roboto" w:cs="Times New Roman"/>
              <w:color w:val="000000"/>
              <w:sz w:val="21"/>
              <w:szCs w:val="21"/>
              <w:lang w:val="en-CA"/>
            </w:rPr>
          </w:rPrChange>
        </w:rPr>
        <w:t xml:space="preserve"> (tracing not supported)</w:t>
      </w:r>
    </w:p>
    <w:p w14:paraId="23003392" w14:textId="77777777"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6"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7" w:author="Mikhail Gevantmakher" w:date="2022-12-12T16:28:00Z">
            <w:rPr>
              <w:rFonts w:ascii="Roboto" w:eastAsia="Times New Roman" w:hAnsi="Roboto" w:cs="Times New Roman"/>
              <w:color w:val="000000"/>
              <w:sz w:val="21"/>
              <w:szCs w:val="21"/>
              <w:lang w:val="en-CA"/>
            </w:rPr>
          </w:rPrChange>
        </w:rPr>
        <w:t>HA (High Availability) / Redundancy</w:t>
      </w:r>
    </w:p>
    <w:p w14:paraId="59C72AA6" w14:textId="77777777"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8"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9" w:author="Mikhail Gevantmakher" w:date="2022-12-12T16:28:00Z">
            <w:rPr>
              <w:rFonts w:ascii="Roboto" w:eastAsia="Times New Roman" w:hAnsi="Roboto" w:cs="Times New Roman"/>
              <w:color w:val="000000"/>
              <w:sz w:val="21"/>
              <w:szCs w:val="21"/>
              <w:lang w:val="en-CA"/>
            </w:rPr>
          </w:rPrChange>
        </w:rPr>
        <w:t>XA Transactions</w:t>
      </w:r>
    </w:p>
    <w:p w14:paraId="48BC0E80" w14:textId="77777777"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10"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11" w:author="Mikhail Gevantmakher" w:date="2022-12-12T16:28:00Z">
            <w:rPr>
              <w:rFonts w:ascii="Roboto" w:eastAsia="Times New Roman" w:hAnsi="Roboto" w:cs="Times New Roman"/>
              <w:color w:val="000000"/>
              <w:sz w:val="21"/>
              <w:szCs w:val="21"/>
              <w:lang w:val="en-CA"/>
            </w:rPr>
          </w:rPrChange>
        </w:rPr>
        <w:t>Replication</w:t>
      </w:r>
    </w:p>
    <w:p w14:paraId="7185296D" w14:textId="77777777"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12"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13" w:author="Mikhail Gevantmakher" w:date="2022-12-12T16:28:00Z">
            <w:rPr>
              <w:rFonts w:ascii="Roboto" w:eastAsia="Times New Roman" w:hAnsi="Roboto" w:cs="Times New Roman"/>
              <w:color w:val="000000"/>
              <w:sz w:val="21"/>
              <w:szCs w:val="21"/>
              <w:lang w:val="en-CA"/>
            </w:rPr>
          </w:rPrChange>
        </w:rPr>
        <w:t>DMR (Dynamic Message Routing)</w:t>
      </w:r>
    </w:p>
    <w:p w14:paraId="555DD226" w14:textId="77777777" w:rsidR="00167D67" w:rsidRPr="00A72A06" w:rsidRDefault="00167D67" w:rsidP="00167D67">
      <w:pPr>
        <w:numPr>
          <w:ilvl w:val="0"/>
          <w:numId w:val="2"/>
        </w:numPr>
        <w:shd w:val="clear" w:color="auto" w:fill="FFFFFF"/>
        <w:spacing w:before="120" w:after="120"/>
        <w:rPr>
          <w:rFonts w:ascii="Roboto" w:eastAsia="Times New Roman" w:hAnsi="Roboto" w:cs="Times New Roman"/>
          <w:strike/>
          <w:color w:val="000000"/>
          <w:sz w:val="21"/>
          <w:szCs w:val="21"/>
          <w:lang w:val="en-CA"/>
          <w:rPrChange w:id="14" w:author="Mikhail Gevantmakher" w:date="2022-12-12T16:28:00Z">
            <w:rPr>
              <w:rFonts w:ascii="Roboto" w:eastAsia="Times New Roman" w:hAnsi="Roboto" w:cs="Times New Roman"/>
              <w:color w:val="000000"/>
              <w:sz w:val="21"/>
              <w:szCs w:val="21"/>
              <w:lang w:val="en-CA"/>
            </w:rPr>
          </w:rPrChange>
        </w:rPr>
      </w:pPr>
      <w:r w:rsidRPr="00A72A06">
        <w:rPr>
          <w:rFonts w:ascii="Roboto" w:eastAsia="Times New Roman" w:hAnsi="Roboto" w:cs="Times New Roman"/>
          <w:strike/>
          <w:color w:val="000000"/>
          <w:sz w:val="21"/>
          <w:szCs w:val="21"/>
          <w:lang w:val="en-CA"/>
          <w:rPrChange w:id="15" w:author="Mikhail Gevantmakher" w:date="2022-12-12T16:28:00Z">
            <w:rPr>
              <w:rFonts w:ascii="Roboto" w:eastAsia="Times New Roman" w:hAnsi="Roboto" w:cs="Times New Roman"/>
              <w:color w:val="000000"/>
              <w:sz w:val="21"/>
              <w:szCs w:val="21"/>
              <w:lang w:val="en-CA"/>
            </w:rPr>
          </w:rPrChange>
        </w:rPr>
        <w:t>Appliances are not supported at this time</w:t>
      </w:r>
    </w:p>
    <w:p w14:paraId="63A8F73E" w14:textId="36CBE55B" w:rsidR="00BD1939" w:rsidRPr="00167D67" w:rsidRDefault="00BD1939" w:rsidP="00167D67">
      <w:pPr>
        <w:shd w:val="clear" w:color="auto" w:fill="FFFFFF"/>
        <w:spacing w:before="100" w:beforeAutospacing="1" w:after="100" w:afterAutospacing="1"/>
        <w:rPr>
          <w:ins w:id="16" w:author="Ragnar Paulson (he/him)" w:date="2022-12-12T17:10:00Z"/>
          <w:rFonts w:ascii="Roboto" w:eastAsia="Times New Roman" w:hAnsi="Roboto" w:cs="Times New Roman"/>
          <w:color w:val="000000"/>
          <w:sz w:val="21"/>
          <w:szCs w:val="21"/>
          <w:lang w:val="en-CA"/>
        </w:rPr>
      </w:pPr>
      <w:ins w:id="17" w:author="Ragnar Paulson (he/him)" w:date="2022-12-12T17:10:00Z">
        <w:r>
          <w:rPr>
            <w:rFonts w:ascii="Roboto" w:eastAsia="Times New Roman" w:hAnsi="Roboto" w:cs="Times New Roman"/>
            <w:color w:val="000000"/>
            <w:sz w:val="21"/>
            <w:szCs w:val="21"/>
            <w:lang w:val="en-CA"/>
          </w:rPr>
          <w:t xml:space="preserve">This </w:t>
        </w:r>
        <w:proofErr w:type="spellStart"/>
        <w:r>
          <w:rPr>
            <w:rFonts w:ascii="Roboto" w:eastAsia="Times New Roman" w:hAnsi="Roboto" w:cs="Times New Roman"/>
            <w:color w:val="000000"/>
            <w:sz w:val="21"/>
            <w:szCs w:val="21"/>
            <w:lang w:val="en-CA"/>
          </w:rPr>
          <w:t>codelabs</w:t>
        </w:r>
        <w:proofErr w:type="spellEnd"/>
        <w:r>
          <w:rPr>
            <w:rFonts w:ascii="Roboto" w:eastAsia="Times New Roman" w:hAnsi="Roboto" w:cs="Times New Roman"/>
            <w:color w:val="000000"/>
            <w:sz w:val="21"/>
            <w:szCs w:val="21"/>
            <w:lang w:val="en-CA"/>
          </w:rPr>
          <w:t xml:space="preserve"> project is provided for demonstration purposes only.  The sample applications included herein (solace-publisher and solace-queue-receiver), the configuration, and the setup scripts</w:t>
        </w:r>
      </w:ins>
      <w:ins w:id="18" w:author="Ragnar Paulson (he/him)" w:date="2022-12-12T17:11:00Z">
        <w:r>
          <w:rPr>
            <w:rFonts w:ascii="Roboto" w:eastAsia="Times New Roman" w:hAnsi="Roboto" w:cs="Times New Roman"/>
            <w:color w:val="000000"/>
            <w:sz w:val="21"/>
            <w:szCs w:val="21"/>
            <w:lang w:val="en-CA"/>
          </w:rPr>
          <w:t xml:space="preserve"> are not intended for general use, nor do they contain necessary certificates, or configuration for a secure session connection.  </w:t>
        </w:r>
      </w:ins>
      <w:ins w:id="19" w:author="Ragnar Paulson (he/him)" w:date="2022-12-12T17:12:00Z">
        <w:r>
          <w:rPr>
            <w:rFonts w:ascii="Roboto" w:eastAsia="Times New Roman" w:hAnsi="Roboto" w:cs="Times New Roman"/>
            <w:color w:val="000000"/>
            <w:sz w:val="21"/>
            <w:szCs w:val="21"/>
            <w:lang w:val="en-CA"/>
          </w:rPr>
          <w:t xml:space="preserve">As such they should only be used </w:t>
        </w:r>
      </w:ins>
      <w:ins w:id="20" w:author="Ragnar Paulson (he/him)" w:date="2022-12-12T17:13:00Z">
        <w:r>
          <w:rPr>
            <w:rFonts w:ascii="Roboto" w:eastAsia="Times New Roman" w:hAnsi="Roboto" w:cs="Times New Roman"/>
            <w:color w:val="000000"/>
            <w:sz w:val="21"/>
            <w:szCs w:val="21"/>
            <w:lang w:val="en-CA"/>
          </w:rPr>
          <w:t>in a local environment for feature demonstration purposes only.</w:t>
        </w:r>
      </w:ins>
    </w:p>
    <w:p w14:paraId="2D206B1F" w14:textId="501D72EA" w:rsidR="00167D67" w:rsidRPr="00167D67" w:rsidRDefault="00167D67" w:rsidP="00167D67">
      <w:pPr>
        <w:shd w:val="clear" w:color="auto" w:fill="FFFFFF"/>
        <w:spacing w:before="100" w:beforeAutospacing="1" w:after="100" w:afterAutospacing="1"/>
        <w:rPr>
          <w:rFonts w:ascii="Roboto" w:eastAsia="Times New Roman" w:hAnsi="Roboto" w:cs="Times New Roman"/>
          <w:color w:val="000000"/>
          <w:sz w:val="21"/>
          <w:szCs w:val="21"/>
          <w:lang w:val="en-CA"/>
        </w:rPr>
      </w:pPr>
      <w:r w:rsidRPr="00167D67">
        <w:rPr>
          <w:rFonts w:ascii="Roboto" w:eastAsia="Times New Roman" w:hAnsi="Roboto" w:cs="Times New Roman"/>
          <w:color w:val="000000"/>
          <w:sz w:val="21"/>
          <w:szCs w:val="21"/>
          <w:lang w:val="en-CA"/>
        </w:rPr>
        <w:t xml:space="preserve">Please contact your SE for support. </w:t>
      </w:r>
    </w:p>
    <w:p w14:paraId="3ED64102" w14:textId="77777777" w:rsidR="00D5180F" w:rsidRDefault="00000000"/>
    <w:sectPr w:rsidR="00D5180F" w:rsidSect="00EE6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DF6"/>
    <w:multiLevelType w:val="multilevel"/>
    <w:tmpl w:val="8124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14799"/>
    <w:multiLevelType w:val="multilevel"/>
    <w:tmpl w:val="11E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8285">
    <w:abstractNumId w:val="0"/>
  </w:num>
  <w:num w:numId="2" w16cid:durableId="13183399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hail Gevantmakher">
    <w15:presenceInfo w15:providerId="AD" w15:userId="S::mikhail.gevantmakher@solace.com::f43939c7-432a-4dbf-956c-a22a51bde391"/>
  </w15:person>
  <w15:person w15:author="Ragnar Paulson (he/him)">
    <w15:presenceInfo w15:providerId="AD" w15:userId="S::Ragnar.Paulson@solace.com::fd752798-9c29-4a57-b089-8a90c172f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67"/>
    <w:rsid w:val="00167D67"/>
    <w:rsid w:val="00186A60"/>
    <w:rsid w:val="001F4D22"/>
    <w:rsid w:val="006809F3"/>
    <w:rsid w:val="006B0038"/>
    <w:rsid w:val="007C4D04"/>
    <w:rsid w:val="008D2C0C"/>
    <w:rsid w:val="009654F2"/>
    <w:rsid w:val="00987991"/>
    <w:rsid w:val="00A72A06"/>
    <w:rsid w:val="00BB448B"/>
    <w:rsid w:val="00BD1939"/>
    <w:rsid w:val="00EE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17B5"/>
  <w14:defaultImageDpi w14:val="32767"/>
  <w15:chartTrackingRefBased/>
  <w15:docId w15:val="{2180B608-370D-FD45-95F8-0232493F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D67"/>
    <w:pPr>
      <w:spacing w:before="100" w:beforeAutospacing="1" w:after="100" w:afterAutospacing="1"/>
      <w:outlineLvl w:val="1"/>
    </w:pPr>
    <w:rPr>
      <w:rFonts w:ascii="Times New Roman" w:eastAsia="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7D67"/>
    <w:rPr>
      <w:rFonts w:ascii="Times New Roman" w:eastAsia="Times New Roman" w:hAnsi="Times New Roman" w:cs="Times New Roman"/>
      <w:b/>
      <w:bCs/>
      <w:sz w:val="36"/>
      <w:szCs w:val="36"/>
      <w:lang w:val="en-CA"/>
    </w:rPr>
  </w:style>
  <w:style w:type="paragraph" w:styleId="NormalWeb">
    <w:name w:val="Normal (Web)"/>
    <w:basedOn w:val="Normal"/>
    <w:uiPriority w:val="99"/>
    <w:semiHidden/>
    <w:unhideWhenUsed/>
    <w:rsid w:val="00167D67"/>
    <w:pPr>
      <w:spacing w:before="100" w:beforeAutospacing="1" w:after="100" w:afterAutospacing="1"/>
    </w:pPr>
    <w:rPr>
      <w:rFonts w:ascii="Times New Roman" w:eastAsia="Times New Roman" w:hAnsi="Times New Roman" w:cs="Times New Roman"/>
      <w:lang w:val="en-CA"/>
    </w:rPr>
  </w:style>
  <w:style w:type="paragraph" w:styleId="Revision">
    <w:name w:val="Revision"/>
    <w:hidden/>
    <w:uiPriority w:val="99"/>
    <w:semiHidden/>
    <w:rsid w:val="001F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6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Gevantmakher</dc:creator>
  <cp:keywords/>
  <dc:description/>
  <cp:lastModifiedBy>Mikhail Gevantmakher</cp:lastModifiedBy>
  <cp:revision>6</cp:revision>
  <dcterms:created xsi:type="dcterms:W3CDTF">2022-12-09T18:17:00Z</dcterms:created>
  <dcterms:modified xsi:type="dcterms:W3CDTF">2022-12-12T22:31:00Z</dcterms:modified>
</cp:coreProperties>
</file>