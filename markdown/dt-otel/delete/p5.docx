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2D58" w14:textId="2FC715EA" w:rsidR="002017F9" w:rsidRPr="002017F9" w:rsidRDefault="002017F9" w:rsidP="002017F9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val="en-CA"/>
        </w:rPr>
      </w:pPr>
      <w:r w:rsidRPr="002017F9"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5. </w:t>
      </w:r>
      <w:r>
        <w:rPr>
          <w:rFonts w:ascii="Arial" w:eastAsia="Times New Roman" w:hAnsi="Arial" w:cs="Arial"/>
          <w:color w:val="000000"/>
          <w:sz w:val="30"/>
          <w:szCs w:val="30"/>
          <w:lang w:val="en-CA"/>
        </w:rPr>
        <w:t>P</w:t>
      </w:r>
      <w:r w:rsidRPr="002017F9">
        <w:rPr>
          <w:rFonts w:ascii="Arial" w:eastAsia="Times New Roman" w:hAnsi="Arial" w:cs="Arial"/>
          <w:color w:val="000000"/>
          <w:sz w:val="30"/>
          <w:szCs w:val="30"/>
          <w:lang w:val="en-CA"/>
        </w:rPr>
        <w:t>roducing trace messages</w:t>
      </w:r>
      <w:r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 and a</w:t>
      </w:r>
      <w:r w:rsidRPr="002017F9"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ccessing </w:t>
      </w:r>
      <w:r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trace span in </w:t>
      </w:r>
      <w:r w:rsidRPr="002017F9">
        <w:rPr>
          <w:rFonts w:ascii="Arial" w:eastAsia="Times New Roman" w:hAnsi="Arial" w:cs="Arial"/>
          <w:color w:val="000000"/>
          <w:sz w:val="30"/>
          <w:szCs w:val="30"/>
          <w:lang w:val="en-CA"/>
        </w:rPr>
        <w:t xml:space="preserve">Jaeger </w:t>
      </w:r>
    </w:p>
    <w:p w14:paraId="077165E2" w14:textId="400AED43" w:rsidR="002017F9" w:rsidRDefault="002017F9" w:rsidP="002017F9">
      <w:pPr>
        <w:shd w:val="clear" w:color="auto" w:fill="FFFFFF"/>
        <w:spacing w:before="300" w:line="240" w:lineRule="atLeast"/>
        <w:outlineLvl w:val="1"/>
        <w:rPr>
          <w:ins w:id="0" w:author="Ragnar Paulson (he/him)" w:date="2022-12-12T16:22:00Z"/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Publishing messages using </w:t>
      </w:r>
      <w:r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a simple </w:t>
      </w:r>
      <w:proofErr w:type="spellStart"/>
      <w:r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jms</w:t>
      </w:r>
      <w:proofErr w:type="spellEnd"/>
      <w:r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 application</w:t>
      </w:r>
    </w:p>
    <w:p w14:paraId="7E3D0A70" w14:textId="7D8AE3EB" w:rsidR="006200B0" w:rsidRPr="006200B0" w:rsidRDefault="006200B0" w:rsidP="002017F9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21"/>
          <w:szCs w:val="21"/>
          <w:lang w:val="en-CA"/>
          <w:rPrChange w:id="1" w:author="Ragnar Paulson (he/him)" w:date="2022-12-12T16:23:00Z">
            <w:rPr>
              <w:rFonts w:ascii="Roboto" w:eastAsia="Times New Roman" w:hAnsi="Roboto" w:cs="Times New Roman"/>
              <w:color w:val="000000"/>
              <w:sz w:val="30"/>
              <w:szCs w:val="30"/>
              <w:lang w:val="en-CA"/>
            </w:rPr>
          </w:rPrChange>
        </w:rPr>
      </w:pPr>
      <w:ins w:id="2" w:author="Ragnar Paulson (he/him)" w:date="2022-12-12T16:23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We have provided a simple JMS publishing application</w:t>
        </w:r>
      </w:ins>
      <w:ins w:id="3" w:author="Ragnar Paulson (he/him)" w:date="2022-12-12T16:24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in solace-publisher.jar.  </w:t>
        </w:r>
      </w:ins>
    </w:p>
    <w:p w14:paraId="245E4B92" w14:textId="482FF612" w:rsidR="002017F9" w:rsidRPr="002017F9" w:rsidRDefault="006200B0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ins w:id="4" w:author="Ragnar Paulson (he/him)" w:date="2022-12-12T16:25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As you follow the steps in this </w:t>
        </w:r>
        <w:del w:id="5" w:author="Mikhail Gevantmakher" w:date="2022-12-12T16:45:00Z">
          <w:r w:rsidDel="003B75DC">
            <w:rPr>
              <w:rFonts w:ascii="Roboto" w:eastAsia="Times New Roman" w:hAnsi="Roboto" w:cs="Times New Roman"/>
              <w:color w:val="000000"/>
              <w:sz w:val="21"/>
              <w:szCs w:val="21"/>
              <w:lang w:val="en-CA"/>
            </w:rPr>
            <w:delText>blog</w:delText>
          </w:r>
        </w:del>
      </w:ins>
      <w:proofErr w:type="spellStart"/>
      <w:ins w:id="6" w:author="Mikhail Gevantmakher" w:date="2022-12-12T16:45:00Z">
        <w:r w:rsidR="003B75DC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codelab</w:t>
        </w:r>
      </w:ins>
      <w:proofErr w:type="spellEnd"/>
      <w:ins w:id="7" w:author="Ragnar Paulson (he/him)" w:date="2022-12-12T16:25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don’t</w:t>
        </w:r>
      </w:ins>
      <w:r w:rsidR="002017F9"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forget to replace the IP address in the command </w:t>
      </w:r>
      <w:ins w:id="8" w:author="Ragnar Paulson (he/him)" w:date="2022-12-12T16:25:00Z">
        <w:r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with</w:t>
        </w:r>
        <w:r w:rsidRPr="002017F9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</w:t>
        </w:r>
      </w:ins>
      <w:r w:rsidR="002017F9"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your system's IP address</w:t>
      </w:r>
      <w:r w:rsidR="00A7438B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if docker compose </w:t>
      </w:r>
      <w:r w:rsidR="009E6108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is not </w:t>
      </w:r>
      <w:r w:rsidR="00A7438B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running </w:t>
      </w:r>
      <w:r w:rsidR="009E6108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on a same host</w:t>
      </w:r>
      <w:r w:rsidR="002017F9"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</w:t>
      </w:r>
    </w:p>
    <w:p w14:paraId="5085E9EB" w14:textId="7AEA6230" w:rsidR="002017F9" w:rsidRPr="002017F9" w:rsidRDefault="002017F9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If Docker is running on the same system</w:t>
      </w:r>
      <w:r w:rsidR="00A7438B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(which is expected)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ins w:id="9" w:author="Ragnar Paulson (he/him)" w:date="2022-12-12T16:26:00Z">
        <w:r w:rsidR="006200B0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where you are running solace-</w:t>
        </w:r>
      </w:ins>
      <w:ins w:id="10" w:author="Ragnar Paulson (he/him)" w:date="2022-12-12T16:31:00Z">
        <w:r w:rsidR="006200B0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publisher</w:t>
        </w:r>
      </w:ins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, you can use the following </w:t>
      </w:r>
      <w:r w:rsidR="009E6108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command:</w:t>
      </w:r>
    </w:p>
    <w:p w14:paraId="3C6BB9F5" w14:textId="3781E9A3" w:rsidR="002017F9" w:rsidRPr="002017F9" w:rsidRDefault="002017F9" w:rsidP="002017F9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2017F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[pl89@dev tracing-</w:t>
      </w:r>
      <w:proofErr w:type="spellStart"/>
      <w:proofErr w:type="gramStart"/>
      <w:r w:rsidR="009E6108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codelab</w:t>
      </w:r>
      <w:proofErr w:type="spellEnd"/>
      <w:r w:rsidRPr="002017F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>]$</w:t>
      </w:r>
      <w:proofErr w:type="gramEnd"/>
      <w:r w:rsidRPr="002017F9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 </w:t>
      </w:r>
    </w:p>
    <w:p w14:paraId="06F76E0E" w14:textId="03BE0662" w:rsidR="001E5F85" w:rsidRDefault="001E5F85" w:rsidP="002017F9">
      <w:pPr>
        <w:shd w:val="clear" w:color="auto" w:fill="FFFFFF"/>
        <w:spacing w:before="300" w:line="240" w:lineRule="atLeast"/>
        <w:outlineLvl w:val="1"/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java -</w:t>
      </w:r>
      <w:proofErr w:type="spellStart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Dsolace.host</w:t>
      </w:r>
      <w:proofErr w:type="spellEnd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=localhost:55557 -</w:t>
      </w:r>
      <w:proofErr w:type="spellStart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Dsolace.vpn</w:t>
      </w:r>
      <w:proofErr w:type="spellEnd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Dsolace.user</w:t>
      </w:r>
      <w:proofErr w:type="spellEnd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Dsolace.password</w:t>
      </w:r>
      <w:proofErr w:type="spellEnd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=default -</w:t>
      </w:r>
      <w:proofErr w:type="spellStart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Dsolace.topic</w:t>
      </w:r>
      <w:proofErr w:type="spellEnd"/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highlight w:val="black"/>
          <w:lang w:val="en-CA"/>
        </w:rPr>
        <w:t>=solace/tracing -jar solace-publisher.jar</w:t>
      </w:r>
      <w:del w:id="11" w:author="Mikhail Gevantmakher" w:date="2022-12-14T11:51:00Z">
        <w:r w:rsidRPr="001E5F85" w:rsidDel="00771934">
          <w:rPr>
            <w:rFonts w:ascii="Source Code Pro" w:eastAsia="Times New Roman" w:hAnsi="Source Code Pro" w:cs="Courier New"/>
            <w:color w:val="FFFFFF"/>
            <w:sz w:val="21"/>
            <w:szCs w:val="21"/>
            <w:lang w:val="en-CA"/>
          </w:rPr>
          <w:delText>solace</w:delText>
        </w:r>
      </w:del>
      <w:r w:rsidRPr="001E5F85"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  <w:t xml:space="preserve">/tracing -jar ace-publisher.jar </w:t>
      </w:r>
    </w:p>
    <w:p w14:paraId="5B427D95" w14:textId="77777777" w:rsidR="001E5F85" w:rsidRDefault="001E5F85" w:rsidP="002017F9">
      <w:pPr>
        <w:shd w:val="clear" w:color="auto" w:fill="FFFFFF"/>
        <w:spacing w:before="300" w:line="240" w:lineRule="atLeast"/>
        <w:outlineLvl w:val="1"/>
        <w:rPr>
          <w:rFonts w:ascii="Source Code Pro" w:eastAsia="Times New Roman" w:hAnsi="Source Code Pro" w:cs="Courier New"/>
          <w:color w:val="FFFFFF"/>
          <w:sz w:val="21"/>
          <w:szCs w:val="21"/>
          <w:lang w:val="en-CA"/>
        </w:rPr>
      </w:pPr>
    </w:p>
    <w:p w14:paraId="55F729CE" w14:textId="5D45D67E" w:rsidR="002017F9" w:rsidRPr="002017F9" w:rsidRDefault="002017F9" w:rsidP="002017F9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>Jaeger UI</w:t>
      </w:r>
    </w:p>
    <w:p w14:paraId="060BA4CC" w14:textId="77777777" w:rsidR="002017F9" w:rsidRPr="002017F9" w:rsidRDefault="002017F9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commentRangeStart w:id="12"/>
      <w:commentRangeStart w:id="13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As part of an earlier step, </w:t>
      </w:r>
      <w:commentRangeEnd w:id="12"/>
      <w:r w:rsidR="006200B0">
        <w:rPr>
          <w:rStyle w:val="CommentReference"/>
        </w:rPr>
        <w:commentReference w:id="12"/>
      </w:r>
      <w:commentRangeEnd w:id="13"/>
      <w:r w:rsidR="00AB40E0">
        <w:rPr>
          <w:rStyle w:val="CommentReference"/>
        </w:rPr>
        <w:commentReference w:id="13"/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the Jaeger UI was launched. It can be accessed using your favourite browser.</w:t>
      </w:r>
    </w:p>
    <w:p w14:paraId="07BDDB3D" w14:textId="77777777" w:rsidR="002017F9" w:rsidRPr="002017F9" w:rsidRDefault="002017F9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If Docker is running on the same system your browser is running on, you can access the Jaeger UI using the following URI: </w:t>
      </w:r>
      <w:hyperlink r:id="rId8" w:tgtFrame="_blank" w:history="1">
        <w:r w:rsidRPr="002017F9">
          <w:rPr>
            <w:rFonts w:ascii="Roboto" w:eastAsia="Times New Roman" w:hAnsi="Roboto" w:cs="Times New Roman"/>
            <w:color w:val="1A73E8"/>
            <w:sz w:val="21"/>
            <w:szCs w:val="21"/>
            <w:u w:val="single"/>
            <w:lang w:val="en-CA"/>
          </w:rPr>
          <w:t>http://0.0.0.0:16686/</w:t>
        </w:r>
      </w:hyperlink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 If Docker is running on another system in your network, simply replace </w:t>
      </w:r>
      <w:r w:rsidRPr="002017F9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0.0.0.0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 to the system's IP, </w:t>
      </w:r>
      <w:proofErr w:type="gramStart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e.g.</w:t>
      </w:r>
      <w:proofErr w:type="gramEnd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 </w:t>
      </w:r>
      <w:r w:rsidRPr="002017F9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http://192.168.3.166:16686/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</w:t>
      </w:r>
    </w:p>
    <w:p w14:paraId="19905E52" w14:textId="4A7C014C" w:rsidR="002017F9" w:rsidRPr="002017F9" w:rsidRDefault="002017F9" w:rsidP="002017F9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Verify </w:t>
      </w:r>
      <w:ins w:id="14" w:author="Ragnar Paulson (he/him)" w:date="2022-12-12T16:33:00Z">
        <w:r w:rsidR="00632B82">
          <w:rPr>
            <w:rFonts w:ascii="Roboto" w:eastAsia="Times New Roman" w:hAnsi="Roboto" w:cs="Times New Roman"/>
            <w:color w:val="000000"/>
            <w:sz w:val="30"/>
            <w:szCs w:val="30"/>
            <w:lang w:val="en-CA"/>
          </w:rPr>
          <w:t>published messages are traced in</w:t>
        </w:r>
      </w:ins>
      <w:r w:rsidRPr="002017F9">
        <w:rPr>
          <w:rFonts w:ascii="Roboto" w:eastAsia="Times New Roman" w:hAnsi="Roboto" w:cs="Times New Roman"/>
          <w:color w:val="000000"/>
          <w:sz w:val="30"/>
          <w:szCs w:val="30"/>
          <w:lang w:val="en-CA"/>
        </w:rPr>
        <w:t xml:space="preserve"> the Jaeger UI</w:t>
      </w:r>
    </w:p>
    <w:p w14:paraId="527F3B3E" w14:textId="0E8EB29A" w:rsidR="002017F9" w:rsidRPr="002017F9" w:rsidRDefault="002017F9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After the </w:t>
      </w:r>
      <w:proofErr w:type="spellStart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OpenTelemetry</w:t>
      </w:r>
      <w:proofErr w:type="spellEnd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Collector has received a message, you should be able to </w:t>
      </w:r>
      <w:ins w:id="15" w:author="Ragnar Paulson (he/him)" w:date="2022-12-12T16:32:00Z">
        <w:r w:rsidR="00632B82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see</w:t>
        </w:r>
        <w:r w:rsidR="00632B82" w:rsidRPr="002017F9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</w:t>
        </w:r>
      </w:ins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the </w:t>
      </w:r>
      <w:proofErr w:type="spellStart"/>
      <w:r w:rsidRPr="002017F9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  <w:lang w:val="en-CA"/>
        </w:rPr>
        <w:t>solbroker</w:t>
      </w:r>
      <w:proofErr w:type="spellEnd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 </w:t>
      </w:r>
      <w:ins w:id="16" w:author="Mikhail Gevantmakher" w:date="2022-12-12T16:55:00Z">
        <w:r w:rsidR="00AB40E0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trace</w:t>
        </w:r>
      </w:ins>
      <w:del w:id="17" w:author="Mikhail Gevantmakher" w:date="2022-12-12T16:55:00Z">
        <w:r w:rsidRPr="002017F9" w:rsidDel="00AB40E0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delText>service</w:delText>
        </w:r>
      </w:del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. Once the right service has been selected, </w:t>
      </w:r>
      <w:ins w:id="18" w:author="Ragnar Paulson (he/him)" w:date="2022-12-12T16:31:00Z">
        <w:r w:rsidR="006200B0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>select</w:t>
        </w:r>
        <w:r w:rsidR="006200B0" w:rsidRPr="002017F9">
          <w:rPr>
            <w:rFonts w:ascii="Roboto" w:eastAsia="Times New Roman" w:hAnsi="Roboto" w:cs="Times New Roman"/>
            <w:color w:val="000000"/>
            <w:sz w:val="21"/>
            <w:szCs w:val="21"/>
            <w:lang w:val="en-CA"/>
          </w:rPr>
          <w:t xml:space="preserve"> </w:t>
        </w:r>
      </w:ins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"Find Traces" 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t>button. 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"https://codelabs.solace.dev/codelabs/tracing-ea/img/5ab3ad7b433530f0.png" \* MERGEFORMATINET </w:instrTex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2017F9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298B77AC" wp14:editId="342C1739">
            <wp:extent cx="5943600" cy="5001260"/>
            <wp:effectExtent l="0" t="0" r="0" b="2540"/>
            <wp:docPr id="3" name="Picture 3" descr="Jaeg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eger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76108FFD" w14:textId="0EBE8538" w:rsidR="002017F9" w:rsidRPr="002017F9" w:rsidRDefault="002017F9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t xml:space="preserve">You should now see a trace for the message published using </w:t>
      </w:r>
      <w:r w:rsidR="00632B8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solace-publisher</w:t>
      </w:r>
      <w:r w:rsidR="00632B82"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from the previous step. 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"https://codelabs.solace.dev/codelabs/tracing-ea/img/1e9819015b047b8b.png" \* MERGEFORMATINET </w:instrTex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2017F9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667AC73E" wp14:editId="7EEEF06C">
            <wp:extent cx="5943600" cy="4537075"/>
            <wp:effectExtent l="0" t="0" r="0" b="0"/>
            <wp:docPr id="2" name="Picture 2" descr="Jaeg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eger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7470CE46" w14:textId="75F71C33" w:rsidR="002017F9" w:rsidRPr="002017F9" w:rsidRDefault="002017F9" w:rsidP="002017F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  <w:lang w:val="en-CA"/>
        </w:rPr>
      </w:pP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lastRenderedPageBreak/>
        <w:t xml:space="preserve">To view more details about this trace, click on it. You can </w:t>
      </w:r>
      <w:r w:rsidR="00632B8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also</w:t>
      </w:r>
      <w:r w:rsidR="00632B82"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expand various boxes </w:t>
      </w:r>
      <w:r w:rsidR="00632B8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for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 xml:space="preserve"> more </w:t>
      </w:r>
      <w:proofErr w:type="spellStart"/>
      <w:proofErr w:type="gramStart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information</w:t>
      </w:r>
      <w:r w:rsidR="00632B82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displayed</w:t>
      </w:r>
      <w:proofErr w:type="spellEnd"/>
      <w:proofErr w:type="gramEnd"/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t>. </w: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begin"/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instrText xml:space="preserve"> INCLUDEPICTURE "https://codelabs.solace.dev/codelabs/tracing-ea/img/fb9cef4fa4b2bc76.png" \* MERGEFORMATINET </w:instrText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separate"/>
      </w:r>
      <w:r w:rsidRPr="002017F9">
        <w:rPr>
          <w:rFonts w:ascii="Roboto" w:eastAsia="Times New Roman" w:hAnsi="Roboto" w:cs="Times New Roman"/>
          <w:noProof/>
          <w:color w:val="000000"/>
          <w:sz w:val="21"/>
          <w:szCs w:val="21"/>
          <w:lang w:val="en-CA"/>
        </w:rPr>
        <w:drawing>
          <wp:inline distT="0" distB="0" distL="0" distR="0" wp14:anchorId="0F3A737D" wp14:editId="54BBA568">
            <wp:extent cx="5943600" cy="5389245"/>
            <wp:effectExtent l="0" t="0" r="0" b="0"/>
            <wp:docPr id="1" name="Picture 1" descr="Jaeg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eger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F9">
        <w:rPr>
          <w:rFonts w:ascii="Roboto" w:eastAsia="Times New Roman" w:hAnsi="Roboto" w:cs="Times New Roman"/>
          <w:color w:val="000000"/>
          <w:sz w:val="21"/>
          <w:szCs w:val="21"/>
          <w:lang w:val="en-CA"/>
        </w:rPr>
        <w:fldChar w:fldCharType="end"/>
      </w:r>
    </w:p>
    <w:p w14:paraId="4FF66BBC" w14:textId="77777777" w:rsidR="00D5180F" w:rsidRDefault="00000000"/>
    <w:sectPr w:rsidR="00D5180F" w:rsidSect="00EE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Ragnar Paulson (he/him)" w:date="2022-12-12T16:27:00Z" w:initials="RP(">
    <w:p w14:paraId="50433DAD" w14:textId="77777777" w:rsidR="006200B0" w:rsidRDefault="006200B0" w:rsidP="005E1A36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What earlier step?  Is this part of the docker compose?.  Can we just say that?</w:t>
      </w:r>
    </w:p>
  </w:comment>
  <w:comment w:id="13" w:author="Mikhail Gevantmakher" w:date="2022-12-12T16:47:00Z" w:initials="MG">
    <w:p w14:paraId="5F51B10A" w14:textId="77777777" w:rsidR="00AB40E0" w:rsidRDefault="00AB40E0" w:rsidP="00F074CF">
      <w:r>
        <w:rPr>
          <w:rStyle w:val="CommentReference"/>
        </w:rPr>
        <w:annotationRef/>
      </w:r>
      <w:r>
        <w:rPr>
          <w:sz w:val="20"/>
          <w:szCs w:val="20"/>
        </w:rPr>
        <w:t>I haven’t changed this part of the original code lab, I’m agree with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433DAD" w15:done="0"/>
  <w15:commentEx w15:paraId="5F51B10A" w15:paraIdParent="50433D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1D4EC" w16cex:dateUtc="2022-12-12T21:27:00Z"/>
  <w16cex:commentExtensible w16cex:durableId="2741D9B7" w16cex:dateUtc="2022-12-12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433DAD" w16cid:durableId="2741D4EC"/>
  <w16cid:commentId w16cid:paraId="5F51B10A" w16cid:durableId="2741D9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gnar Paulson (he/him)">
    <w15:presenceInfo w15:providerId="AD" w15:userId="S::Ragnar.Paulson@solace.com::fd752798-9c29-4a57-b089-8a90c172f15e"/>
  </w15:person>
  <w15:person w15:author="Mikhail Gevantmakher">
    <w15:presenceInfo w15:providerId="AD" w15:userId="S::mikhail.gevantmakher@solace.com::f43939c7-432a-4dbf-956c-a22a51bde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F9"/>
    <w:rsid w:val="00186A60"/>
    <w:rsid w:val="001E5F85"/>
    <w:rsid w:val="002017F9"/>
    <w:rsid w:val="003B75DC"/>
    <w:rsid w:val="00420412"/>
    <w:rsid w:val="00515D9B"/>
    <w:rsid w:val="006200B0"/>
    <w:rsid w:val="00632B82"/>
    <w:rsid w:val="00771934"/>
    <w:rsid w:val="007C4D04"/>
    <w:rsid w:val="009654F2"/>
    <w:rsid w:val="009E6108"/>
    <w:rsid w:val="00A7438B"/>
    <w:rsid w:val="00AB40E0"/>
    <w:rsid w:val="00BB448B"/>
    <w:rsid w:val="00E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BCCA"/>
  <w14:defaultImageDpi w14:val="32767"/>
  <w15:chartTrackingRefBased/>
  <w15:docId w15:val="{E90D2981-5866-7E41-AAAD-079963D5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7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7F9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2017F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2017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F9"/>
    <w:rPr>
      <w:rFonts w:ascii="Courier New" w:eastAsia="Times New Roman" w:hAnsi="Courier New" w:cs="Courier New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2017F9"/>
    <w:rPr>
      <w:color w:val="0000FF"/>
      <w:u w:val="single"/>
    </w:rPr>
  </w:style>
  <w:style w:type="paragraph" w:styleId="Revision">
    <w:name w:val="Revision"/>
    <w:hidden/>
    <w:uiPriority w:val="99"/>
    <w:semiHidden/>
    <w:rsid w:val="006200B0"/>
  </w:style>
  <w:style w:type="character" w:styleId="CommentReference">
    <w:name w:val="annotation reference"/>
    <w:basedOn w:val="DefaultParagraphFont"/>
    <w:uiPriority w:val="99"/>
    <w:semiHidden/>
    <w:unhideWhenUsed/>
    <w:rsid w:val="00620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0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0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16686/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3.png"/><Relationship Id="rId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openxmlformats.org/officeDocument/2006/relationships/comments" Target="commen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Gevantmakher</dc:creator>
  <cp:keywords/>
  <dc:description/>
  <cp:lastModifiedBy>Mikhail Gevantmakher</cp:lastModifiedBy>
  <cp:revision>5</cp:revision>
  <dcterms:created xsi:type="dcterms:W3CDTF">2022-12-12T14:20:00Z</dcterms:created>
  <dcterms:modified xsi:type="dcterms:W3CDTF">2022-12-14T17:06:00Z</dcterms:modified>
</cp:coreProperties>
</file>